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6352" w14:textId="6E2488BB" w:rsidR="004A49B7" w:rsidRPr="000805C8" w:rsidRDefault="00344BB2" w:rsidP="00F373FB">
      <w:r>
        <w:t xml:space="preserve"> </w:t>
      </w:r>
      <w:r w:rsidR="00101202">
        <w:t xml:space="preserve"> </w:t>
      </w:r>
    </w:p>
    <w:p w14:paraId="3D4E6353" w14:textId="77777777" w:rsidR="004A49B7" w:rsidRPr="000805C8" w:rsidRDefault="004A49B7" w:rsidP="00F373FB"/>
    <w:p w14:paraId="3D4E6354" w14:textId="77777777" w:rsidR="004A49B7" w:rsidRPr="000805C8" w:rsidRDefault="004A49B7" w:rsidP="00F373FB"/>
    <w:p w14:paraId="3D4E6355" w14:textId="77777777" w:rsidR="004A49B7" w:rsidRPr="000805C8" w:rsidRDefault="004A49B7" w:rsidP="00F373FB"/>
    <w:p w14:paraId="3D4E6356" w14:textId="77777777" w:rsidR="004A49B7" w:rsidRPr="000805C8" w:rsidRDefault="004A49B7" w:rsidP="00F373FB"/>
    <w:p w14:paraId="3D4E6357" w14:textId="77777777" w:rsidR="004A49B7" w:rsidRPr="000805C8" w:rsidRDefault="004A49B7" w:rsidP="00F373FB"/>
    <w:p w14:paraId="3D4E6358" w14:textId="77777777" w:rsidR="004A49B7" w:rsidRPr="000805C8" w:rsidRDefault="004A49B7" w:rsidP="00F373FB"/>
    <w:p w14:paraId="3D4E6359" w14:textId="77777777" w:rsidR="004A49B7" w:rsidRPr="000805C8" w:rsidRDefault="000805C8" w:rsidP="00F373FB">
      <w:bookmarkStart w:id="0" w:name="_Hlk484621315"/>
      <w:bookmarkEnd w:id="0"/>
      <w:r w:rsidRPr="000805C8">
        <w:rPr>
          <w:noProof/>
          <w:lang w:eastAsia="zh-CN"/>
        </w:rPr>
        <w:drawing>
          <wp:inline distT="0" distB="0" distL="0" distR="0" wp14:anchorId="3D4E64EE" wp14:editId="3D4E64EF">
            <wp:extent cx="2546350" cy="1338885"/>
            <wp:effectExtent l="0" t="0" r="6350" b="0"/>
            <wp:docPr id="2" name="Picture 2"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2203" cy="1441865"/>
                    </a:xfrm>
                    <a:prstGeom prst="rect">
                      <a:avLst/>
                    </a:prstGeom>
                    <a:noFill/>
                    <a:ln>
                      <a:noFill/>
                    </a:ln>
                  </pic:spPr>
                </pic:pic>
              </a:graphicData>
            </a:graphic>
          </wp:inline>
        </w:drawing>
      </w:r>
    </w:p>
    <w:tbl>
      <w:tblPr>
        <w:tblpPr w:leftFromText="187" w:rightFromText="187" w:horzAnchor="margin" w:tblpXSpec="center" w:tblpYSpec="bottom"/>
        <w:tblW w:w="7672" w:type="dxa"/>
        <w:tblLayout w:type="fixed"/>
        <w:tblLook w:val="04A0" w:firstRow="1" w:lastRow="0" w:firstColumn="1" w:lastColumn="0" w:noHBand="0" w:noVBand="1"/>
      </w:tblPr>
      <w:tblGrid>
        <w:gridCol w:w="7672"/>
      </w:tblGrid>
      <w:tr w:rsidR="004A49B7" w:rsidRPr="000805C8" w14:paraId="3D4E635B" w14:textId="77777777">
        <w:tc>
          <w:tcPr>
            <w:tcW w:w="7672" w:type="dxa"/>
            <w:tcMar>
              <w:top w:w="216" w:type="dxa"/>
              <w:left w:w="115" w:type="dxa"/>
              <w:bottom w:w="216" w:type="dxa"/>
              <w:right w:w="115" w:type="dxa"/>
            </w:tcMar>
          </w:tcPr>
          <w:p w14:paraId="3D4E635A" w14:textId="77777777" w:rsidR="004A49B7" w:rsidRPr="000805C8" w:rsidRDefault="004A49B7" w:rsidP="00F373FB"/>
        </w:tc>
      </w:tr>
    </w:tbl>
    <w:p w14:paraId="72285487" w14:textId="77E41B47" w:rsidR="001227C3" w:rsidRDefault="001227C3" w:rsidP="00F373FB">
      <w:r>
        <w:t xml:space="preserve">ETL </w:t>
      </w:r>
      <w:r w:rsidR="005E725C">
        <w:t>System Specification</w:t>
      </w:r>
    </w:p>
    <w:p w14:paraId="3D4E635C" w14:textId="165FA0B6" w:rsidR="004A49B7" w:rsidRPr="000805C8" w:rsidRDefault="00DB2113" w:rsidP="00F373FB">
      <w:pPr>
        <w:rPr>
          <w:sz w:val="56"/>
          <w:szCs w:val="56"/>
        </w:rPr>
      </w:pPr>
      <w:r>
        <w:t>ETL-</w:t>
      </w:r>
      <w:r w:rsidR="005E725C">
        <w:t xml:space="preserve"> </w:t>
      </w:r>
      <w:r w:rsidR="008F14BA">
        <w:t>Contract Creation Life</w:t>
      </w:r>
    </w:p>
    <w:p w14:paraId="3D4E635E" w14:textId="26AB1A43" w:rsidR="00481C5C" w:rsidRPr="000805C8" w:rsidRDefault="001227C3" w:rsidP="00F373FB">
      <w:r>
        <w:t>Document Version: 0.1</w:t>
      </w:r>
    </w:p>
    <w:p w14:paraId="3D4E635F" w14:textId="77777777" w:rsidR="004A49B7" w:rsidRPr="000805C8" w:rsidRDefault="004A49B7" w:rsidP="00F373FB"/>
    <w:p w14:paraId="3D4E6360" w14:textId="77777777" w:rsidR="004A49B7" w:rsidRPr="000805C8" w:rsidRDefault="004A49B7" w:rsidP="00F373FB"/>
    <w:p w14:paraId="3D4E6361" w14:textId="77777777" w:rsidR="004A49B7" w:rsidRPr="000805C8" w:rsidRDefault="004A49B7" w:rsidP="00F373FB"/>
    <w:p w14:paraId="3D4E6362" w14:textId="77777777" w:rsidR="004A49B7" w:rsidRPr="000805C8" w:rsidRDefault="004A49B7" w:rsidP="00F373FB"/>
    <w:p w14:paraId="3D4E6363" w14:textId="77777777" w:rsidR="004A49B7" w:rsidRPr="000805C8" w:rsidRDefault="004A49B7" w:rsidP="00F373FB"/>
    <w:p w14:paraId="3D4E6364" w14:textId="77777777" w:rsidR="004A49B7" w:rsidRPr="000805C8" w:rsidRDefault="004A49B7" w:rsidP="00F373FB"/>
    <w:p w14:paraId="3D4E6365" w14:textId="77777777" w:rsidR="004A49B7" w:rsidRPr="000805C8" w:rsidRDefault="004A49B7" w:rsidP="00F373FB"/>
    <w:p w14:paraId="3D4E6366" w14:textId="77777777" w:rsidR="004A49B7" w:rsidRPr="000805C8" w:rsidRDefault="004A49B7" w:rsidP="00F373FB"/>
    <w:p w14:paraId="3D4E6367" w14:textId="77777777" w:rsidR="004A49B7" w:rsidRPr="000805C8" w:rsidRDefault="004A49B7" w:rsidP="00F373FB"/>
    <w:p w14:paraId="3D4E6368" w14:textId="77777777" w:rsidR="004A49B7" w:rsidRPr="000805C8" w:rsidRDefault="008635DC" w:rsidP="00F373FB">
      <w:r w:rsidRPr="000805C8">
        <w:br w:type="page"/>
      </w:r>
      <w:r w:rsidRPr="000805C8">
        <w:lastRenderedPageBreak/>
        <w:t>Contents</w:t>
      </w:r>
    </w:p>
    <w:p w14:paraId="3DBE6005" w14:textId="208AC25F" w:rsidR="00C3463F" w:rsidRDefault="008635DC">
      <w:pPr>
        <w:pStyle w:val="TOC1"/>
        <w:tabs>
          <w:tab w:val="left" w:pos="880"/>
          <w:tab w:val="right" w:leader="dot" w:pos="10790"/>
        </w:tabs>
        <w:rPr>
          <w:rFonts w:asciiTheme="minorHAnsi" w:eastAsiaTheme="minorEastAsia" w:hAnsiTheme="minorHAnsi" w:cstheme="minorBidi"/>
          <w:noProof/>
          <w:lang w:eastAsia="zh-CN"/>
        </w:rPr>
      </w:pPr>
      <w:r w:rsidRPr="000805C8">
        <w:rPr>
          <w:rFonts w:cs="Arial"/>
        </w:rPr>
        <w:fldChar w:fldCharType="begin"/>
      </w:r>
      <w:r w:rsidRPr="000805C8">
        <w:rPr>
          <w:rFonts w:cs="Arial"/>
        </w:rPr>
        <w:instrText xml:space="preserve"> TOC \o "1-3" \h \z \u </w:instrText>
      </w:r>
      <w:r w:rsidRPr="000805C8">
        <w:rPr>
          <w:rFonts w:cs="Arial"/>
        </w:rPr>
        <w:fldChar w:fldCharType="separate"/>
      </w:r>
      <w:hyperlink w:anchor="_Toc63336478" w:history="1">
        <w:r w:rsidR="00C3463F" w:rsidRPr="00AF0C62">
          <w:rPr>
            <w:rStyle w:val="Hyperlink"/>
            <w:noProof/>
          </w:rPr>
          <w:t>1.</w:t>
        </w:r>
        <w:r w:rsidR="00C3463F">
          <w:rPr>
            <w:rFonts w:asciiTheme="minorHAnsi" w:eastAsiaTheme="minorEastAsia" w:hAnsiTheme="minorHAnsi" w:cstheme="minorBidi"/>
            <w:noProof/>
            <w:lang w:eastAsia="zh-CN"/>
          </w:rPr>
          <w:tab/>
        </w:r>
        <w:r w:rsidR="00C3463F" w:rsidRPr="00AF0C62">
          <w:rPr>
            <w:rStyle w:val="Hyperlink"/>
            <w:noProof/>
          </w:rPr>
          <w:t>Document Revision History</w:t>
        </w:r>
        <w:r w:rsidR="00C3463F">
          <w:rPr>
            <w:noProof/>
            <w:webHidden/>
          </w:rPr>
          <w:tab/>
        </w:r>
        <w:r w:rsidR="00C3463F">
          <w:rPr>
            <w:noProof/>
            <w:webHidden/>
          </w:rPr>
          <w:fldChar w:fldCharType="begin"/>
        </w:r>
        <w:r w:rsidR="00C3463F">
          <w:rPr>
            <w:noProof/>
            <w:webHidden/>
          </w:rPr>
          <w:instrText xml:space="preserve"> PAGEREF _Toc63336478 \h </w:instrText>
        </w:r>
        <w:r w:rsidR="00C3463F">
          <w:rPr>
            <w:noProof/>
            <w:webHidden/>
          </w:rPr>
        </w:r>
        <w:r w:rsidR="00C3463F">
          <w:rPr>
            <w:noProof/>
            <w:webHidden/>
          </w:rPr>
          <w:fldChar w:fldCharType="separate"/>
        </w:r>
        <w:r w:rsidR="00C3463F">
          <w:rPr>
            <w:noProof/>
            <w:webHidden/>
          </w:rPr>
          <w:t>5</w:t>
        </w:r>
        <w:r w:rsidR="00C3463F">
          <w:rPr>
            <w:noProof/>
            <w:webHidden/>
          </w:rPr>
          <w:fldChar w:fldCharType="end"/>
        </w:r>
      </w:hyperlink>
    </w:p>
    <w:p w14:paraId="4B7665B9" w14:textId="73B9D0E3" w:rsidR="00C3463F" w:rsidRDefault="00854A8F">
      <w:pPr>
        <w:pStyle w:val="TOC1"/>
        <w:tabs>
          <w:tab w:val="left" w:pos="880"/>
          <w:tab w:val="right" w:leader="dot" w:pos="10790"/>
        </w:tabs>
        <w:rPr>
          <w:rFonts w:asciiTheme="minorHAnsi" w:eastAsiaTheme="minorEastAsia" w:hAnsiTheme="minorHAnsi" w:cstheme="minorBidi"/>
          <w:noProof/>
          <w:lang w:eastAsia="zh-CN"/>
        </w:rPr>
      </w:pPr>
      <w:hyperlink w:anchor="_Toc63336479" w:history="1">
        <w:r w:rsidR="00C3463F" w:rsidRPr="00AF0C62">
          <w:rPr>
            <w:rStyle w:val="Hyperlink"/>
            <w:rFonts w:eastAsia="Calibri"/>
            <w:noProof/>
          </w:rPr>
          <w:t>2.</w:t>
        </w:r>
        <w:r w:rsidR="00C3463F">
          <w:rPr>
            <w:rFonts w:asciiTheme="minorHAnsi" w:eastAsiaTheme="minorEastAsia" w:hAnsiTheme="minorHAnsi" w:cstheme="minorBidi"/>
            <w:noProof/>
            <w:lang w:eastAsia="zh-CN"/>
          </w:rPr>
          <w:tab/>
        </w:r>
        <w:r w:rsidR="00C3463F" w:rsidRPr="00AF0C62">
          <w:rPr>
            <w:rStyle w:val="Hyperlink"/>
            <w:rFonts w:eastAsia="Calibri"/>
            <w:noProof/>
          </w:rPr>
          <w:t>BACKGROUND</w:t>
        </w:r>
        <w:r w:rsidR="00C3463F">
          <w:rPr>
            <w:noProof/>
            <w:webHidden/>
          </w:rPr>
          <w:tab/>
        </w:r>
        <w:r w:rsidR="00C3463F">
          <w:rPr>
            <w:noProof/>
            <w:webHidden/>
          </w:rPr>
          <w:fldChar w:fldCharType="begin"/>
        </w:r>
        <w:r w:rsidR="00C3463F">
          <w:rPr>
            <w:noProof/>
            <w:webHidden/>
          </w:rPr>
          <w:instrText xml:space="preserve"> PAGEREF _Toc63336479 \h </w:instrText>
        </w:r>
        <w:r w:rsidR="00C3463F">
          <w:rPr>
            <w:noProof/>
            <w:webHidden/>
          </w:rPr>
        </w:r>
        <w:r w:rsidR="00C3463F">
          <w:rPr>
            <w:noProof/>
            <w:webHidden/>
          </w:rPr>
          <w:fldChar w:fldCharType="separate"/>
        </w:r>
        <w:r w:rsidR="00C3463F">
          <w:rPr>
            <w:noProof/>
            <w:webHidden/>
          </w:rPr>
          <w:t>7</w:t>
        </w:r>
        <w:r w:rsidR="00C3463F">
          <w:rPr>
            <w:noProof/>
            <w:webHidden/>
          </w:rPr>
          <w:fldChar w:fldCharType="end"/>
        </w:r>
      </w:hyperlink>
    </w:p>
    <w:p w14:paraId="1829561B" w14:textId="5C7AF6A5"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0" w:history="1">
        <w:r w:rsidR="00C3463F" w:rsidRPr="00AF0C62">
          <w:rPr>
            <w:rStyle w:val="Hyperlink"/>
            <w:noProof/>
          </w:rPr>
          <w:t>2.1</w:t>
        </w:r>
        <w:r w:rsidR="00C3463F">
          <w:rPr>
            <w:rFonts w:asciiTheme="minorHAnsi" w:eastAsiaTheme="minorEastAsia" w:hAnsiTheme="minorHAnsi" w:cstheme="minorBidi"/>
            <w:noProof/>
            <w:lang w:eastAsia="zh-CN"/>
          </w:rPr>
          <w:tab/>
        </w:r>
        <w:r w:rsidR="00C3463F" w:rsidRPr="00AF0C62">
          <w:rPr>
            <w:rStyle w:val="Hyperlink"/>
            <w:noProof/>
          </w:rPr>
          <w:t>IFRS17 Background</w:t>
        </w:r>
        <w:r w:rsidR="00C3463F">
          <w:rPr>
            <w:noProof/>
            <w:webHidden/>
          </w:rPr>
          <w:tab/>
        </w:r>
        <w:r w:rsidR="00C3463F">
          <w:rPr>
            <w:noProof/>
            <w:webHidden/>
          </w:rPr>
          <w:fldChar w:fldCharType="begin"/>
        </w:r>
        <w:r w:rsidR="00C3463F">
          <w:rPr>
            <w:noProof/>
            <w:webHidden/>
          </w:rPr>
          <w:instrText xml:space="preserve"> PAGEREF _Toc63336480 \h </w:instrText>
        </w:r>
        <w:r w:rsidR="00C3463F">
          <w:rPr>
            <w:noProof/>
            <w:webHidden/>
          </w:rPr>
        </w:r>
        <w:r w:rsidR="00C3463F">
          <w:rPr>
            <w:noProof/>
            <w:webHidden/>
          </w:rPr>
          <w:fldChar w:fldCharType="separate"/>
        </w:r>
        <w:r w:rsidR="00C3463F">
          <w:rPr>
            <w:noProof/>
            <w:webHidden/>
          </w:rPr>
          <w:t>8</w:t>
        </w:r>
        <w:r w:rsidR="00C3463F">
          <w:rPr>
            <w:noProof/>
            <w:webHidden/>
          </w:rPr>
          <w:fldChar w:fldCharType="end"/>
        </w:r>
      </w:hyperlink>
    </w:p>
    <w:p w14:paraId="04D912DE" w14:textId="388AECD8"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1" w:history="1">
        <w:r w:rsidR="00C3463F" w:rsidRPr="00AF0C62">
          <w:rPr>
            <w:rStyle w:val="Hyperlink"/>
            <w:noProof/>
          </w:rPr>
          <w:t>2.2</w:t>
        </w:r>
        <w:r w:rsidR="00C3463F">
          <w:rPr>
            <w:rFonts w:asciiTheme="minorHAnsi" w:eastAsiaTheme="minorEastAsia" w:hAnsiTheme="minorHAnsi" w:cstheme="minorBidi"/>
            <w:noProof/>
            <w:lang w:eastAsia="zh-CN"/>
          </w:rPr>
          <w:tab/>
        </w:r>
        <w:r w:rsidR="00C3463F" w:rsidRPr="00AF0C62">
          <w:rPr>
            <w:rStyle w:val="Hyperlink"/>
            <w:noProof/>
          </w:rPr>
          <w:t>Overall Solution Design</w:t>
        </w:r>
        <w:r w:rsidR="00C3463F">
          <w:rPr>
            <w:noProof/>
            <w:webHidden/>
          </w:rPr>
          <w:tab/>
        </w:r>
        <w:r w:rsidR="00C3463F">
          <w:rPr>
            <w:noProof/>
            <w:webHidden/>
          </w:rPr>
          <w:fldChar w:fldCharType="begin"/>
        </w:r>
        <w:r w:rsidR="00C3463F">
          <w:rPr>
            <w:noProof/>
            <w:webHidden/>
          </w:rPr>
          <w:instrText xml:space="preserve"> PAGEREF _Toc63336481 \h </w:instrText>
        </w:r>
        <w:r w:rsidR="00C3463F">
          <w:rPr>
            <w:noProof/>
            <w:webHidden/>
          </w:rPr>
        </w:r>
        <w:r w:rsidR="00C3463F">
          <w:rPr>
            <w:noProof/>
            <w:webHidden/>
          </w:rPr>
          <w:fldChar w:fldCharType="separate"/>
        </w:r>
        <w:r w:rsidR="00C3463F">
          <w:rPr>
            <w:noProof/>
            <w:webHidden/>
          </w:rPr>
          <w:t>9</w:t>
        </w:r>
        <w:r w:rsidR="00C3463F">
          <w:rPr>
            <w:noProof/>
            <w:webHidden/>
          </w:rPr>
          <w:fldChar w:fldCharType="end"/>
        </w:r>
      </w:hyperlink>
    </w:p>
    <w:p w14:paraId="16B585F3" w14:textId="2A69A3A3" w:rsidR="00C3463F" w:rsidRDefault="00854A8F">
      <w:pPr>
        <w:pStyle w:val="TOC1"/>
        <w:tabs>
          <w:tab w:val="left" w:pos="880"/>
          <w:tab w:val="right" w:leader="dot" w:pos="10790"/>
        </w:tabs>
        <w:rPr>
          <w:rFonts w:asciiTheme="minorHAnsi" w:eastAsiaTheme="minorEastAsia" w:hAnsiTheme="minorHAnsi" w:cstheme="minorBidi"/>
          <w:noProof/>
          <w:lang w:eastAsia="zh-CN"/>
        </w:rPr>
      </w:pPr>
      <w:hyperlink w:anchor="_Toc63336482" w:history="1">
        <w:r w:rsidR="00C3463F" w:rsidRPr="00AF0C62">
          <w:rPr>
            <w:rStyle w:val="Hyperlink"/>
            <w:noProof/>
          </w:rPr>
          <w:t>3.</w:t>
        </w:r>
        <w:r w:rsidR="00C3463F">
          <w:rPr>
            <w:rFonts w:asciiTheme="minorHAnsi" w:eastAsiaTheme="minorEastAsia" w:hAnsiTheme="minorHAnsi" w:cstheme="minorBidi"/>
            <w:noProof/>
            <w:lang w:eastAsia="zh-CN"/>
          </w:rPr>
          <w:tab/>
        </w:r>
        <w:r w:rsidR="00C3463F" w:rsidRPr="00AF0C62">
          <w:rPr>
            <w:rStyle w:val="Hyperlink"/>
            <w:noProof/>
          </w:rPr>
          <w:t>SCOPE</w:t>
        </w:r>
        <w:r w:rsidR="00C3463F">
          <w:rPr>
            <w:noProof/>
            <w:webHidden/>
          </w:rPr>
          <w:tab/>
        </w:r>
        <w:r w:rsidR="00C3463F">
          <w:rPr>
            <w:noProof/>
            <w:webHidden/>
          </w:rPr>
          <w:fldChar w:fldCharType="begin"/>
        </w:r>
        <w:r w:rsidR="00C3463F">
          <w:rPr>
            <w:noProof/>
            <w:webHidden/>
          </w:rPr>
          <w:instrText xml:space="preserve"> PAGEREF _Toc63336482 \h </w:instrText>
        </w:r>
        <w:r w:rsidR="00C3463F">
          <w:rPr>
            <w:noProof/>
            <w:webHidden/>
          </w:rPr>
        </w:r>
        <w:r w:rsidR="00C3463F">
          <w:rPr>
            <w:noProof/>
            <w:webHidden/>
          </w:rPr>
          <w:fldChar w:fldCharType="separate"/>
        </w:r>
        <w:r w:rsidR="00C3463F">
          <w:rPr>
            <w:noProof/>
            <w:webHidden/>
          </w:rPr>
          <w:t>9</w:t>
        </w:r>
        <w:r w:rsidR="00C3463F">
          <w:rPr>
            <w:noProof/>
            <w:webHidden/>
          </w:rPr>
          <w:fldChar w:fldCharType="end"/>
        </w:r>
      </w:hyperlink>
    </w:p>
    <w:p w14:paraId="4CE070B3" w14:textId="1B35D527"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3" w:history="1">
        <w:r w:rsidR="00C3463F" w:rsidRPr="00AF0C62">
          <w:rPr>
            <w:rStyle w:val="Hyperlink"/>
            <w:noProof/>
          </w:rPr>
          <w:t>3.1</w:t>
        </w:r>
        <w:r w:rsidR="00C3463F">
          <w:rPr>
            <w:rFonts w:asciiTheme="minorHAnsi" w:eastAsiaTheme="minorEastAsia" w:hAnsiTheme="minorHAnsi" w:cstheme="minorBidi"/>
            <w:noProof/>
            <w:lang w:eastAsia="zh-CN"/>
          </w:rPr>
          <w:tab/>
        </w:r>
        <w:r w:rsidR="00C3463F" w:rsidRPr="00AF0C62">
          <w:rPr>
            <w:rStyle w:val="Hyperlink"/>
            <w:noProof/>
          </w:rPr>
          <w:t>In-Scope</w:t>
        </w:r>
        <w:r w:rsidR="00C3463F">
          <w:rPr>
            <w:noProof/>
            <w:webHidden/>
          </w:rPr>
          <w:tab/>
        </w:r>
        <w:r w:rsidR="00C3463F">
          <w:rPr>
            <w:noProof/>
            <w:webHidden/>
          </w:rPr>
          <w:fldChar w:fldCharType="begin"/>
        </w:r>
        <w:r w:rsidR="00C3463F">
          <w:rPr>
            <w:noProof/>
            <w:webHidden/>
          </w:rPr>
          <w:instrText xml:space="preserve"> PAGEREF _Toc63336483 \h </w:instrText>
        </w:r>
        <w:r w:rsidR="00C3463F">
          <w:rPr>
            <w:noProof/>
            <w:webHidden/>
          </w:rPr>
        </w:r>
        <w:r w:rsidR="00C3463F">
          <w:rPr>
            <w:noProof/>
            <w:webHidden/>
          </w:rPr>
          <w:fldChar w:fldCharType="separate"/>
        </w:r>
        <w:r w:rsidR="00C3463F">
          <w:rPr>
            <w:noProof/>
            <w:webHidden/>
          </w:rPr>
          <w:t>10</w:t>
        </w:r>
        <w:r w:rsidR="00C3463F">
          <w:rPr>
            <w:noProof/>
            <w:webHidden/>
          </w:rPr>
          <w:fldChar w:fldCharType="end"/>
        </w:r>
      </w:hyperlink>
    </w:p>
    <w:p w14:paraId="5950706C" w14:textId="579C16BE"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4" w:history="1">
        <w:r w:rsidR="00C3463F" w:rsidRPr="00AF0C62">
          <w:rPr>
            <w:rStyle w:val="Hyperlink"/>
            <w:noProof/>
          </w:rPr>
          <w:t>3.2</w:t>
        </w:r>
        <w:r w:rsidR="00C3463F">
          <w:rPr>
            <w:rFonts w:asciiTheme="minorHAnsi" w:eastAsiaTheme="minorEastAsia" w:hAnsiTheme="minorHAnsi" w:cstheme="minorBidi"/>
            <w:noProof/>
            <w:lang w:eastAsia="zh-CN"/>
          </w:rPr>
          <w:tab/>
        </w:r>
        <w:r w:rsidR="00C3463F" w:rsidRPr="00AF0C62">
          <w:rPr>
            <w:rStyle w:val="Hyperlink"/>
            <w:noProof/>
          </w:rPr>
          <w:t>Out-of-Scope</w:t>
        </w:r>
        <w:r w:rsidR="00C3463F">
          <w:rPr>
            <w:noProof/>
            <w:webHidden/>
          </w:rPr>
          <w:tab/>
        </w:r>
        <w:r w:rsidR="00C3463F">
          <w:rPr>
            <w:noProof/>
            <w:webHidden/>
          </w:rPr>
          <w:fldChar w:fldCharType="begin"/>
        </w:r>
        <w:r w:rsidR="00C3463F">
          <w:rPr>
            <w:noProof/>
            <w:webHidden/>
          </w:rPr>
          <w:instrText xml:space="preserve"> PAGEREF _Toc63336484 \h </w:instrText>
        </w:r>
        <w:r w:rsidR="00C3463F">
          <w:rPr>
            <w:noProof/>
            <w:webHidden/>
          </w:rPr>
        </w:r>
        <w:r w:rsidR="00C3463F">
          <w:rPr>
            <w:noProof/>
            <w:webHidden/>
          </w:rPr>
          <w:fldChar w:fldCharType="separate"/>
        </w:r>
        <w:r w:rsidR="00C3463F">
          <w:rPr>
            <w:noProof/>
            <w:webHidden/>
          </w:rPr>
          <w:t>11</w:t>
        </w:r>
        <w:r w:rsidR="00C3463F">
          <w:rPr>
            <w:noProof/>
            <w:webHidden/>
          </w:rPr>
          <w:fldChar w:fldCharType="end"/>
        </w:r>
      </w:hyperlink>
    </w:p>
    <w:p w14:paraId="7DF5C090" w14:textId="6178A7D0"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5" w:history="1">
        <w:r w:rsidR="00C3463F" w:rsidRPr="00AF0C62">
          <w:rPr>
            <w:rStyle w:val="Hyperlink"/>
            <w:noProof/>
          </w:rPr>
          <w:t>3.3</w:t>
        </w:r>
        <w:r w:rsidR="00C3463F">
          <w:rPr>
            <w:rFonts w:asciiTheme="minorHAnsi" w:eastAsiaTheme="minorEastAsia" w:hAnsiTheme="minorHAnsi" w:cstheme="minorBidi"/>
            <w:noProof/>
            <w:lang w:eastAsia="zh-CN"/>
          </w:rPr>
          <w:tab/>
        </w:r>
        <w:r w:rsidR="00C3463F" w:rsidRPr="00AF0C62">
          <w:rPr>
            <w:rStyle w:val="Hyperlink"/>
            <w:noProof/>
          </w:rPr>
          <w:t>Assumptions &amp; Limitations</w:t>
        </w:r>
        <w:r w:rsidR="00C3463F">
          <w:rPr>
            <w:noProof/>
            <w:webHidden/>
          </w:rPr>
          <w:tab/>
        </w:r>
        <w:r w:rsidR="00C3463F">
          <w:rPr>
            <w:noProof/>
            <w:webHidden/>
          </w:rPr>
          <w:fldChar w:fldCharType="begin"/>
        </w:r>
        <w:r w:rsidR="00C3463F">
          <w:rPr>
            <w:noProof/>
            <w:webHidden/>
          </w:rPr>
          <w:instrText xml:space="preserve"> PAGEREF _Toc63336485 \h </w:instrText>
        </w:r>
        <w:r w:rsidR="00C3463F">
          <w:rPr>
            <w:noProof/>
            <w:webHidden/>
          </w:rPr>
        </w:r>
        <w:r w:rsidR="00C3463F">
          <w:rPr>
            <w:noProof/>
            <w:webHidden/>
          </w:rPr>
          <w:fldChar w:fldCharType="separate"/>
        </w:r>
        <w:r w:rsidR="00C3463F">
          <w:rPr>
            <w:noProof/>
            <w:webHidden/>
          </w:rPr>
          <w:t>12</w:t>
        </w:r>
        <w:r w:rsidR="00C3463F">
          <w:rPr>
            <w:noProof/>
            <w:webHidden/>
          </w:rPr>
          <w:fldChar w:fldCharType="end"/>
        </w:r>
      </w:hyperlink>
    </w:p>
    <w:p w14:paraId="57E952A4" w14:textId="444C075F"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6" w:history="1">
        <w:r w:rsidR="00C3463F" w:rsidRPr="00AF0C62">
          <w:rPr>
            <w:rStyle w:val="Hyperlink"/>
            <w:noProof/>
          </w:rPr>
          <w:t>3.4</w:t>
        </w:r>
        <w:r w:rsidR="00C3463F">
          <w:rPr>
            <w:rFonts w:asciiTheme="minorHAnsi" w:eastAsiaTheme="minorEastAsia" w:hAnsiTheme="minorHAnsi" w:cstheme="minorBidi"/>
            <w:noProof/>
            <w:lang w:eastAsia="zh-CN"/>
          </w:rPr>
          <w:tab/>
        </w:r>
        <w:r w:rsidR="00C3463F" w:rsidRPr="00AF0C62">
          <w:rPr>
            <w:rStyle w:val="Hyperlink"/>
            <w:noProof/>
          </w:rPr>
          <w:t>2.4 Dependencies &amp; Pre-requisites</w:t>
        </w:r>
        <w:r w:rsidR="00C3463F">
          <w:rPr>
            <w:noProof/>
            <w:webHidden/>
          </w:rPr>
          <w:tab/>
        </w:r>
        <w:r w:rsidR="00C3463F">
          <w:rPr>
            <w:noProof/>
            <w:webHidden/>
          </w:rPr>
          <w:fldChar w:fldCharType="begin"/>
        </w:r>
        <w:r w:rsidR="00C3463F">
          <w:rPr>
            <w:noProof/>
            <w:webHidden/>
          </w:rPr>
          <w:instrText xml:space="preserve"> PAGEREF _Toc63336486 \h </w:instrText>
        </w:r>
        <w:r w:rsidR="00C3463F">
          <w:rPr>
            <w:noProof/>
            <w:webHidden/>
          </w:rPr>
        </w:r>
        <w:r w:rsidR="00C3463F">
          <w:rPr>
            <w:noProof/>
            <w:webHidden/>
          </w:rPr>
          <w:fldChar w:fldCharType="separate"/>
        </w:r>
        <w:r w:rsidR="00C3463F">
          <w:rPr>
            <w:noProof/>
            <w:webHidden/>
          </w:rPr>
          <w:t>13</w:t>
        </w:r>
        <w:r w:rsidR="00C3463F">
          <w:rPr>
            <w:noProof/>
            <w:webHidden/>
          </w:rPr>
          <w:fldChar w:fldCharType="end"/>
        </w:r>
      </w:hyperlink>
    </w:p>
    <w:p w14:paraId="2D144102" w14:textId="74ADB99E" w:rsidR="00C3463F" w:rsidRDefault="00854A8F">
      <w:pPr>
        <w:pStyle w:val="TOC1"/>
        <w:tabs>
          <w:tab w:val="left" w:pos="880"/>
          <w:tab w:val="right" w:leader="dot" w:pos="10790"/>
        </w:tabs>
        <w:rPr>
          <w:rFonts w:asciiTheme="minorHAnsi" w:eastAsiaTheme="minorEastAsia" w:hAnsiTheme="minorHAnsi" w:cstheme="minorBidi"/>
          <w:noProof/>
          <w:lang w:eastAsia="zh-CN"/>
        </w:rPr>
      </w:pPr>
      <w:hyperlink w:anchor="_Toc63336487" w:history="1">
        <w:r w:rsidR="00C3463F" w:rsidRPr="00AF0C62">
          <w:rPr>
            <w:rStyle w:val="Hyperlink"/>
            <w:noProof/>
          </w:rPr>
          <w:t>4.</w:t>
        </w:r>
        <w:r w:rsidR="00C3463F">
          <w:rPr>
            <w:rFonts w:asciiTheme="minorHAnsi" w:eastAsiaTheme="minorEastAsia" w:hAnsiTheme="minorHAnsi" w:cstheme="minorBidi"/>
            <w:noProof/>
            <w:lang w:eastAsia="zh-CN"/>
          </w:rPr>
          <w:tab/>
        </w:r>
        <w:r w:rsidR="00C3463F" w:rsidRPr="00AF0C62">
          <w:rPr>
            <w:rStyle w:val="Hyperlink"/>
            <w:noProof/>
          </w:rPr>
          <w:t>OVERVIEW</w:t>
        </w:r>
        <w:r w:rsidR="00C3463F">
          <w:rPr>
            <w:noProof/>
            <w:webHidden/>
          </w:rPr>
          <w:tab/>
        </w:r>
        <w:r w:rsidR="00C3463F">
          <w:rPr>
            <w:noProof/>
            <w:webHidden/>
          </w:rPr>
          <w:fldChar w:fldCharType="begin"/>
        </w:r>
        <w:r w:rsidR="00C3463F">
          <w:rPr>
            <w:noProof/>
            <w:webHidden/>
          </w:rPr>
          <w:instrText xml:space="preserve"> PAGEREF _Toc63336487 \h </w:instrText>
        </w:r>
        <w:r w:rsidR="00C3463F">
          <w:rPr>
            <w:noProof/>
            <w:webHidden/>
          </w:rPr>
        </w:r>
        <w:r w:rsidR="00C3463F">
          <w:rPr>
            <w:noProof/>
            <w:webHidden/>
          </w:rPr>
          <w:fldChar w:fldCharType="separate"/>
        </w:r>
        <w:r w:rsidR="00C3463F">
          <w:rPr>
            <w:noProof/>
            <w:webHidden/>
          </w:rPr>
          <w:t>14</w:t>
        </w:r>
        <w:r w:rsidR="00C3463F">
          <w:rPr>
            <w:noProof/>
            <w:webHidden/>
          </w:rPr>
          <w:fldChar w:fldCharType="end"/>
        </w:r>
      </w:hyperlink>
    </w:p>
    <w:p w14:paraId="7D0EC4FC" w14:textId="5E0C700F"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8" w:history="1">
        <w:r w:rsidR="00C3463F" w:rsidRPr="00AF0C62">
          <w:rPr>
            <w:rStyle w:val="Hyperlink"/>
            <w:noProof/>
          </w:rPr>
          <w:t>4.1</w:t>
        </w:r>
        <w:r w:rsidR="00C3463F">
          <w:rPr>
            <w:rFonts w:asciiTheme="minorHAnsi" w:eastAsiaTheme="minorEastAsia" w:hAnsiTheme="minorHAnsi" w:cstheme="minorBidi"/>
            <w:noProof/>
            <w:lang w:eastAsia="zh-CN"/>
          </w:rPr>
          <w:tab/>
        </w:r>
        <w:r w:rsidR="00C3463F" w:rsidRPr="00AF0C62">
          <w:rPr>
            <w:rStyle w:val="Hyperlink"/>
            <w:noProof/>
          </w:rPr>
          <w:t>ETL Dataflow (Functional)</w:t>
        </w:r>
        <w:r w:rsidR="00C3463F">
          <w:rPr>
            <w:noProof/>
            <w:webHidden/>
          </w:rPr>
          <w:tab/>
        </w:r>
        <w:r w:rsidR="00C3463F">
          <w:rPr>
            <w:noProof/>
            <w:webHidden/>
          </w:rPr>
          <w:fldChar w:fldCharType="begin"/>
        </w:r>
        <w:r w:rsidR="00C3463F">
          <w:rPr>
            <w:noProof/>
            <w:webHidden/>
          </w:rPr>
          <w:instrText xml:space="preserve"> PAGEREF _Toc63336488 \h </w:instrText>
        </w:r>
        <w:r w:rsidR="00C3463F">
          <w:rPr>
            <w:noProof/>
            <w:webHidden/>
          </w:rPr>
        </w:r>
        <w:r w:rsidR="00C3463F">
          <w:rPr>
            <w:noProof/>
            <w:webHidden/>
          </w:rPr>
          <w:fldChar w:fldCharType="separate"/>
        </w:r>
        <w:r w:rsidR="00C3463F">
          <w:rPr>
            <w:noProof/>
            <w:webHidden/>
          </w:rPr>
          <w:t>15</w:t>
        </w:r>
        <w:r w:rsidR="00C3463F">
          <w:rPr>
            <w:noProof/>
            <w:webHidden/>
          </w:rPr>
          <w:fldChar w:fldCharType="end"/>
        </w:r>
      </w:hyperlink>
    </w:p>
    <w:p w14:paraId="3AA800E4" w14:textId="1E633205"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89" w:history="1">
        <w:r w:rsidR="00C3463F" w:rsidRPr="00AF0C62">
          <w:rPr>
            <w:rStyle w:val="Hyperlink"/>
            <w:noProof/>
          </w:rPr>
          <w:t>4.2</w:t>
        </w:r>
        <w:r w:rsidR="00C3463F">
          <w:rPr>
            <w:rFonts w:asciiTheme="minorHAnsi" w:eastAsiaTheme="minorEastAsia" w:hAnsiTheme="minorHAnsi" w:cstheme="minorBidi"/>
            <w:noProof/>
            <w:lang w:eastAsia="zh-CN"/>
          </w:rPr>
          <w:tab/>
        </w:r>
        <w:r w:rsidR="00C3463F" w:rsidRPr="00AF0C62">
          <w:rPr>
            <w:rStyle w:val="Hyperlink"/>
            <w:noProof/>
          </w:rPr>
          <w:t>ETL Dataflow (Technical)</w:t>
        </w:r>
        <w:r w:rsidR="00C3463F">
          <w:rPr>
            <w:noProof/>
            <w:webHidden/>
          </w:rPr>
          <w:tab/>
        </w:r>
        <w:r w:rsidR="00C3463F">
          <w:rPr>
            <w:noProof/>
            <w:webHidden/>
          </w:rPr>
          <w:fldChar w:fldCharType="begin"/>
        </w:r>
        <w:r w:rsidR="00C3463F">
          <w:rPr>
            <w:noProof/>
            <w:webHidden/>
          </w:rPr>
          <w:instrText xml:space="preserve"> PAGEREF _Toc63336489 \h </w:instrText>
        </w:r>
        <w:r w:rsidR="00C3463F">
          <w:rPr>
            <w:noProof/>
            <w:webHidden/>
          </w:rPr>
        </w:r>
        <w:r w:rsidR="00C3463F">
          <w:rPr>
            <w:noProof/>
            <w:webHidden/>
          </w:rPr>
          <w:fldChar w:fldCharType="separate"/>
        </w:r>
        <w:r w:rsidR="00C3463F">
          <w:rPr>
            <w:noProof/>
            <w:webHidden/>
          </w:rPr>
          <w:t>16</w:t>
        </w:r>
        <w:r w:rsidR="00C3463F">
          <w:rPr>
            <w:noProof/>
            <w:webHidden/>
          </w:rPr>
          <w:fldChar w:fldCharType="end"/>
        </w:r>
      </w:hyperlink>
    </w:p>
    <w:p w14:paraId="5A3702B8" w14:textId="33E4B251"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90" w:history="1">
        <w:r w:rsidR="00C3463F" w:rsidRPr="00AF0C62">
          <w:rPr>
            <w:rStyle w:val="Hyperlink"/>
            <w:noProof/>
          </w:rPr>
          <w:t>4.3</w:t>
        </w:r>
        <w:r w:rsidR="00C3463F">
          <w:rPr>
            <w:rFonts w:asciiTheme="minorHAnsi" w:eastAsiaTheme="minorEastAsia" w:hAnsiTheme="minorHAnsi" w:cstheme="minorBidi"/>
            <w:noProof/>
            <w:lang w:eastAsia="zh-CN"/>
          </w:rPr>
          <w:tab/>
        </w:r>
        <w:r w:rsidR="00C3463F" w:rsidRPr="00AF0C62">
          <w:rPr>
            <w:rStyle w:val="Hyperlink"/>
            <w:noProof/>
          </w:rPr>
          <w:t>System Descriptions</w:t>
        </w:r>
        <w:r w:rsidR="00C3463F">
          <w:rPr>
            <w:noProof/>
            <w:webHidden/>
          </w:rPr>
          <w:tab/>
        </w:r>
        <w:r w:rsidR="00C3463F">
          <w:rPr>
            <w:noProof/>
            <w:webHidden/>
          </w:rPr>
          <w:fldChar w:fldCharType="begin"/>
        </w:r>
        <w:r w:rsidR="00C3463F">
          <w:rPr>
            <w:noProof/>
            <w:webHidden/>
          </w:rPr>
          <w:instrText xml:space="preserve"> PAGEREF _Toc63336490 \h </w:instrText>
        </w:r>
        <w:r w:rsidR="00C3463F">
          <w:rPr>
            <w:noProof/>
            <w:webHidden/>
          </w:rPr>
        </w:r>
        <w:r w:rsidR="00C3463F">
          <w:rPr>
            <w:noProof/>
            <w:webHidden/>
          </w:rPr>
          <w:fldChar w:fldCharType="separate"/>
        </w:r>
        <w:r w:rsidR="00C3463F">
          <w:rPr>
            <w:noProof/>
            <w:webHidden/>
          </w:rPr>
          <w:t>17</w:t>
        </w:r>
        <w:r w:rsidR="00C3463F">
          <w:rPr>
            <w:noProof/>
            <w:webHidden/>
          </w:rPr>
          <w:fldChar w:fldCharType="end"/>
        </w:r>
      </w:hyperlink>
    </w:p>
    <w:p w14:paraId="0B702929" w14:textId="3AEC45C0" w:rsidR="00C3463F" w:rsidRDefault="00854A8F">
      <w:pPr>
        <w:pStyle w:val="TOC1"/>
        <w:tabs>
          <w:tab w:val="left" w:pos="880"/>
          <w:tab w:val="right" w:leader="dot" w:pos="10790"/>
        </w:tabs>
        <w:rPr>
          <w:rFonts w:asciiTheme="minorHAnsi" w:eastAsiaTheme="minorEastAsia" w:hAnsiTheme="minorHAnsi" w:cstheme="minorBidi"/>
          <w:noProof/>
          <w:lang w:eastAsia="zh-CN"/>
        </w:rPr>
      </w:pPr>
      <w:hyperlink w:anchor="_Toc63336491" w:history="1">
        <w:r w:rsidR="00C3463F" w:rsidRPr="00AF0C62">
          <w:rPr>
            <w:rStyle w:val="Hyperlink"/>
            <w:noProof/>
          </w:rPr>
          <w:t>5.</w:t>
        </w:r>
        <w:r w:rsidR="00C3463F">
          <w:rPr>
            <w:rFonts w:asciiTheme="minorHAnsi" w:eastAsiaTheme="minorEastAsia" w:hAnsiTheme="minorHAnsi" w:cstheme="minorBidi"/>
            <w:noProof/>
            <w:lang w:eastAsia="zh-CN"/>
          </w:rPr>
          <w:tab/>
        </w:r>
        <w:r w:rsidR="00C3463F" w:rsidRPr="00AF0C62">
          <w:rPr>
            <w:rStyle w:val="Hyperlink"/>
            <w:noProof/>
          </w:rPr>
          <w:t>IMPLEMENTATION DETAILS</w:t>
        </w:r>
        <w:r w:rsidR="00C3463F">
          <w:rPr>
            <w:noProof/>
            <w:webHidden/>
          </w:rPr>
          <w:tab/>
        </w:r>
        <w:r w:rsidR="00C3463F">
          <w:rPr>
            <w:noProof/>
            <w:webHidden/>
          </w:rPr>
          <w:fldChar w:fldCharType="begin"/>
        </w:r>
        <w:r w:rsidR="00C3463F">
          <w:rPr>
            <w:noProof/>
            <w:webHidden/>
          </w:rPr>
          <w:instrText xml:space="preserve"> PAGEREF _Toc63336491 \h </w:instrText>
        </w:r>
        <w:r w:rsidR="00C3463F">
          <w:rPr>
            <w:noProof/>
            <w:webHidden/>
          </w:rPr>
        </w:r>
        <w:r w:rsidR="00C3463F">
          <w:rPr>
            <w:noProof/>
            <w:webHidden/>
          </w:rPr>
          <w:fldChar w:fldCharType="separate"/>
        </w:r>
        <w:r w:rsidR="00C3463F">
          <w:rPr>
            <w:noProof/>
            <w:webHidden/>
          </w:rPr>
          <w:t>18</w:t>
        </w:r>
        <w:r w:rsidR="00C3463F">
          <w:rPr>
            <w:noProof/>
            <w:webHidden/>
          </w:rPr>
          <w:fldChar w:fldCharType="end"/>
        </w:r>
      </w:hyperlink>
    </w:p>
    <w:p w14:paraId="68E7B4FA" w14:textId="3905C097"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92" w:history="1">
        <w:r w:rsidR="00C3463F" w:rsidRPr="00AF0C62">
          <w:rPr>
            <w:rStyle w:val="Hyperlink"/>
            <w:noProof/>
          </w:rPr>
          <w:t>5.1</w:t>
        </w:r>
        <w:r w:rsidR="00C3463F">
          <w:rPr>
            <w:rFonts w:asciiTheme="minorHAnsi" w:eastAsiaTheme="minorEastAsia" w:hAnsiTheme="minorHAnsi" w:cstheme="minorBidi"/>
            <w:noProof/>
            <w:lang w:eastAsia="zh-CN"/>
          </w:rPr>
          <w:tab/>
        </w:r>
        <w:r w:rsidR="00C3463F" w:rsidRPr="00AF0C62">
          <w:rPr>
            <w:rStyle w:val="Hyperlink"/>
            <w:noProof/>
          </w:rPr>
          <w:t>Transformation – Get FRS117 Coverage Updates</w:t>
        </w:r>
        <w:r w:rsidR="00C3463F">
          <w:rPr>
            <w:noProof/>
            <w:webHidden/>
          </w:rPr>
          <w:tab/>
        </w:r>
        <w:r w:rsidR="00C3463F">
          <w:rPr>
            <w:noProof/>
            <w:webHidden/>
          </w:rPr>
          <w:fldChar w:fldCharType="begin"/>
        </w:r>
        <w:r w:rsidR="00C3463F">
          <w:rPr>
            <w:noProof/>
            <w:webHidden/>
          </w:rPr>
          <w:instrText xml:space="preserve"> PAGEREF _Toc63336492 \h </w:instrText>
        </w:r>
        <w:r w:rsidR="00C3463F">
          <w:rPr>
            <w:noProof/>
            <w:webHidden/>
          </w:rPr>
        </w:r>
        <w:r w:rsidR="00C3463F">
          <w:rPr>
            <w:noProof/>
            <w:webHidden/>
          </w:rPr>
          <w:fldChar w:fldCharType="separate"/>
        </w:r>
        <w:r w:rsidR="00C3463F">
          <w:rPr>
            <w:noProof/>
            <w:webHidden/>
          </w:rPr>
          <w:t>19</w:t>
        </w:r>
        <w:r w:rsidR="00C3463F">
          <w:rPr>
            <w:noProof/>
            <w:webHidden/>
          </w:rPr>
          <w:fldChar w:fldCharType="end"/>
        </w:r>
      </w:hyperlink>
    </w:p>
    <w:p w14:paraId="1C16C5AC" w14:textId="01BED7CE"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493" w:history="1">
        <w:r w:rsidR="00C3463F" w:rsidRPr="00AF0C62">
          <w:rPr>
            <w:rStyle w:val="Hyperlink"/>
            <w:noProof/>
          </w:rPr>
          <w:t>5.1.1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_Toc63336493 \h </w:instrText>
        </w:r>
        <w:r w:rsidR="00C3463F">
          <w:rPr>
            <w:noProof/>
            <w:webHidden/>
          </w:rPr>
        </w:r>
        <w:r w:rsidR="00C3463F">
          <w:rPr>
            <w:noProof/>
            <w:webHidden/>
          </w:rPr>
          <w:fldChar w:fldCharType="separate"/>
        </w:r>
        <w:r w:rsidR="00C3463F">
          <w:rPr>
            <w:noProof/>
            <w:webHidden/>
          </w:rPr>
          <w:t>19</w:t>
        </w:r>
        <w:r w:rsidR="00C3463F">
          <w:rPr>
            <w:noProof/>
            <w:webHidden/>
          </w:rPr>
          <w:fldChar w:fldCharType="end"/>
        </w:r>
      </w:hyperlink>
    </w:p>
    <w:p w14:paraId="30AA0BB6" w14:textId="341101EB"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494" w:history="1">
        <w:r w:rsidR="00C3463F" w:rsidRPr="00AF0C62">
          <w:rPr>
            <w:rStyle w:val="Hyperlink"/>
            <w:noProof/>
          </w:rPr>
          <w:t>5.1.2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_Toc63336494 \h </w:instrText>
        </w:r>
        <w:r w:rsidR="00C3463F">
          <w:rPr>
            <w:noProof/>
            <w:webHidden/>
          </w:rPr>
        </w:r>
        <w:r w:rsidR="00C3463F">
          <w:rPr>
            <w:noProof/>
            <w:webHidden/>
          </w:rPr>
          <w:fldChar w:fldCharType="separate"/>
        </w:r>
        <w:r w:rsidR="00C3463F">
          <w:rPr>
            <w:noProof/>
            <w:webHidden/>
          </w:rPr>
          <w:t>19</w:t>
        </w:r>
        <w:r w:rsidR="00C3463F">
          <w:rPr>
            <w:noProof/>
            <w:webHidden/>
          </w:rPr>
          <w:fldChar w:fldCharType="end"/>
        </w:r>
      </w:hyperlink>
    </w:p>
    <w:p w14:paraId="06900FC0" w14:textId="10ABCCB5"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495" w:history="1">
        <w:r w:rsidR="00C3463F" w:rsidRPr="00AF0C62">
          <w:rPr>
            <w:rStyle w:val="Hyperlink"/>
            <w:noProof/>
          </w:rPr>
          <w:t>5.1.3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_Toc63336495 \h </w:instrText>
        </w:r>
        <w:r w:rsidR="00C3463F">
          <w:rPr>
            <w:noProof/>
            <w:webHidden/>
          </w:rPr>
        </w:r>
        <w:r w:rsidR="00C3463F">
          <w:rPr>
            <w:noProof/>
            <w:webHidden/>
          </w:rPr>
          <w:fldChar w:fldCharType="separate"/>
        </w:r>
        <w:r w:rsidR="00C3463F">
          <w:rPr>
            <w:noProof/>
            <w:webHidden/>
          </w:rPr>
          <w:t>21</w:t>
        </w:r>
        <w:r w:rsidR="00C3463F">
          <w:rPr>
            <w:noProof/>
            <w:webHidden/>
          </w:rPr>
          <w:fldChar w:fldCharType="end"/>
        </w:r>
      </w:hyperlink>
    </w:p>
    <w:p w14:paraId="5FB8E8ED" w14:textId="756E7447"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496" w:history="1">
        <w:r w:rsidR="00C3463F" w:rsidRPr="00AF0C62">
          <w:rPr>
            <w:rStyle w:val="Hyperlink"/>
            <w:noProof/>
          </w:rPr>
          <w:t>5.2</w:t>
        </w:r>
        <w:r w:rsidR="00C3463F">
          <w:rPr>
            <w:rFonts w:asciiTheme="minorHAnsi" w:eastAsiaTheme="minorEastAsia" w:hAnsiTheme="minorHAnsi" w:cstheme="minorBidi"/>
            <w:noProof/>
            <w:lang w:eastAsia="zh-CN"/>
          </w:rPr>
          <w:tab/>
        </w:r>
        <w:r w:rsidR="00C3463F" w:rsidRPr="00AF0C62">
          <w:rPr>
            <w:rStyle w:val="Hyperlink"/>
            <w:noProof/>
          </w:rPr>
          <w:t>Transformation – Get Contract Modifications</w:t>
        </w:r>
        <w:r w:rsidR="00C3463F">
          <w:rPr>
            <w:noProof/>
            <w:webHidden/>
          </w:rPr>
          <w:tab/>
        </w:r>
        <w:r w:rsidR="00C3463F">
          <w:rPr>
            <w:noProof/>
            <w:webHidden/>
          </w:rPr>
          <w:fldChar w:fldCharType="begin"/>
        </w:r>
        <w:r w:rsidR="00C3463F">
          <w:rPr>
            <w:noProof/>
            <w:webHidden/>
          </w:rPr>
          <w:instrText xml:space="preserve"> PAGEREF _Toc63336496 \h </w:instrText>
        </w:r>
        <w:r w:rsidR="00C3463F">
          <w:rPr>
            <w:noProof/>
            <w:webHidden/>
          </w:rPr>
        </w:r>
        <w:r w:rsidR="00C3463F">
          <w:rPr>
            <w:noProof/>
            <w:webHidden/>
          </w:rPr>
          <w:fldChar w:fldCharType="separate"/>
        </w:r>
        <w:r w:rsidR="00C3463F">
          <w:rPr>
            <w:noProof/>
            <w:webHidden/>
          </w:rPr>
          <w:t>22</w:t>
        </w:r>
        <w:r w:rsidR="00C3463F">
          <w:rPr>
            <w:noProof/>
            <w:webHidden/>
          </w:rPr>
          <w:fldChar w:fldCharType="end"/>
        </w:r>
      </w:hyperlink>
    </w:p>
    <w:p w14:paraId="53CCC46E" w14:textId="46773191"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497" w:history="1">
        <w:r w:rsidR="00C3463F" w:rsidRPr="00AF0C62">
          <w:rPr>
            <w:rStyle w:val="Hyperlink"/>
            <w:noProof/>
          </w:rPr>
          <w:t>5.2.1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_Toc63336497 \h </w:instrText>
        </w:r>
        <w:r w:rsidR="00C3463F">
          <w:rPr>
            <w:noProof/>
            <w:webHidden/>
          </w:rPr>
        </w:r>
        <w:r w:rsidR="00C3463F">
          <w:rPr>
            <w:noProof/>
            <w:webHidden/>
          </w:rPr>
          <w:fldChar w:fldCharType="separate"/>
        </w:r>
        <w:r w:rsidR="00C3463F">
          <w:rPr>
            <w:noProof/>
            <w:webHidden/>
          </w:rPr>
          <w:t>22</w:t>
        </w:r>
        <w:r w:rsidR="00C3463F">
          <w:rPr>
            <w:noProof/>
            <w:webHidden/>
          </w:rPr>
          <w:fldChar w:fldCharType="end"/>
        </w:r>
      </w:hyperlink>
    </w:p>
    <w:p w14:paraId="7198A539" w14:textId="0A5743D4"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498" w:history="1">
        <w:r w:rsidR="00C3463F" w:rsidRPr="00AF0C62">
          <w:rPr>
            <w:rStyle w:val="Hyperlink"/>
            <w:noProof/>
          </w:rPr>
          <w:t>5.2.2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_Toc63336498 \h </w:instrText>
        </w:r>
        <w:r w:rsidR="00C3463F">
          <w:rPr>
            <w:noProof/>
            <w:webHidden/>
          </w:rPr>
        </w:r>
        <w:r w:rsidR="00C3463F">
          <w:rPr>
            <w:noProof/>
            <w:webHidden/>
          </w:rPr>
          <w:fldChar w:fldCharType="separate"/>
        </w:r>
        <w:r w:rsidR="00C3463F">
          <w:rPr>
            <w:noProof/>
            <w:webHidden/>
          </w:rPr>
          <w:t>22</w:t>
        </w:r>
        <w:r w:rsidR="00C3463F">
          <w:rPr>
            <w:noProof/>
            <w:webHidden/>
          </w:rPr>
          <w:fldChar w:fldCharType="end"/>
        </w:r>
      </w:hyperlink>
    </w:p>
    <w:p w14:paraId="08075FD1" w14:textId="7F67FC61"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499" w:history="1">
        <w:r w:rsidR="00C3463F" w:rsidRPr="00AF0C62">
          <w:rPr>
            <w:rStyle w:val="Hyperlink"/>
            <w:noProof/>
          </w:rPr>
          <w:t>5.2.3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_Toc63336499 \h </w:instrText>
        </w:r>
        <w:r w:rsidR="00C3463F">
          <w:rPr>
            <w:noProof/>
            <w:webHidden/>
          </w:rPr>
        </w:r>
        <w:r w:rsidR="00C3463F">
          <w:rPr>
            <w:noProof/>
            <w:webHidden/>
          </w:rPr>
          <w:fldChar w:fldCharType="separate"/>
        </w:r>
        <w:r w:rsidR="00C3463F">
          <w:rPr>
            <w:noProof/>
            <w:webHidden/>
          </w:rPr>
          <w:t>23</w:t>
        </w:r>
        <w:r w:rsidR="00C3463F">
          <w:rPr>
            <w:noProof/>
            <w:webHidden/>
          </w:rPr>
          <w:fldChar w:fldCharType="end"/>
        </w:r>
      </w:hyperlink>
    </w:p>
    <w:p w14:paraId="1DF37BD1" w14:textId="3DD113C5"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00" w:history="1">
        <w:r w:rsidR="00C3463F" w:rsidRPr="00AF0C62">
          <w:rPr>
            <w:rStyle w:val="Hyperlink"/>
            <w:noProof/>
          </w:rPr>
          <w:t>5.3</w:t>
        </w:r>
        <w:r w:rsidR="00C3463F">
          <w:rPr>
            <w:rFonts w:asciiTheme="minorHAnsi" w:eastAsiaTheme="minorEastAsia" w:hAnsiTheme="minorHAnsi" w:cstheme="minorBidi"/>
            <w:noProof/>
            <w:lang w:eastAsia="zh-CN"/>
          </w:rPr>
          <w:tab/>
        </w:r>
        <w:r w:rsidR="00C3463F" w:rsidRPr="00AF0C62">
          <w:rPr>
            <w:rStyle w:val="Hyperlink"/>
            <w:noProof/>
          </w:rPr>
          <w:t>Transformation – Separate or Combine Coverages (LI)</w:t>
        </w:r>
        <w:r w:rsidR="00C3463F">
          <w:rPr>
            <w:noProof/>
            <w:webHidden/>
          </w:rPr>
          <w:tab/>
        </w:r>
        <w:r w:rsidR="00C3463F">
          <w:rPr>
            <w:noProof/>
            <w:webHidden/>
          </w:rPr>
          <w:fldChar w:fldCharType="begin"/>
        </w:r>
        <w:r w:rsidR="00C3463F">
          <w:rPr>
            <w:noProof/>
            <w:webHidden/>
          </w:rPr>
          <w:instrText xml:space="preserve"> PAGEREF _Toc63336500 \h </w:instrText>
        </w:r>
        <w:r w:rsidR="00C3463F">
          <w:rPr>
            <w:noProof/>
            <w:webHidden/>
          </w:rPr>
        </w:r>
        <w:r w:rsidR="00C3463F">
          <w:rPr>
            <w:noProof/>
            <w:webHidden/>
          </w:rPr>
          <w:fldChar w:fldCharType="separate"/>
        </w:r>
        <w:r w:rsidR="00C3463F">
          <w:rPr>
            <w:noProof/>
            <w:webHidden/>
          </w:rPr>
          <w:t>24</w:t>
        </w:r>
        <w:r w:rsidR="00C3463F">
          <w:rPr>
            <w:noProof/>
            <w:webHidden/>
          </w:rPr>
          <w:fldChar w:fldCharType="end"/>
        </w:r>
      </w:hyperlink>
    </w:p>
    <w:p w14:paraId="20E1BED2" w14:textId="1A47892E"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1" w:history="1">
        <w:r w:rsidR="00C3463F" w:rsidRPr="00AF0C62">
          <w:rPr>
            <w:rStyle w:val="Hyperlink"/>
            <w:noProof/>
          </w:rPr>
          <w:t>5.3.1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_Toc63336501 \h </w:instrText>
        </w:r>
        <w:r w:rsidR="00C3463F">
          <w:rPr>
            <w:noProof/>
            <w:webHidden/>
          </w:rPr>
        </w:r>
        <w:r w:rsidR="00C3463F">
          <w:rPr>
            <w:noProof/>
            <w:webHidden/>
          </w:rPr>
          <w:fldChar w:fldCharType="separate"/>
        </w:r>
        <w:r w:rsidR="00C3463F">
          <w:rPr>
            <w:noProof/>
            <w:webHidden/>
          </w:rPr>
          <w:t>24</w:t>
        </w:r>
        <w:r w:rsidR="00C3463F">
          <w:rPr>
            <w:noProof/>
            <w:webHidden/>
          </w:rPr>
          <w:fldChar w:fldCharType="end"/>
        </w:r>
      </w:hyperlink>
    </w:p>
    <w:p w14:paraId="0F62331E" w14:textId="5368DFC0"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2" w:history="1">
        <w:r w:rsidR="00C3463F" w:rsidRPr="00AF0C62">
          <w:rPr>
            <w:rStyle w:val="Hyperlink"/>
            <w:noProof/>
          </w:rPr>
          <w:t>5.3.2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_Toc63336502 \h </w:instrText>
        </w:r>
        <w:r w:rsidR="00C3463F">
          <w:rPr>
            <w:noProof/>
            <w:webHidden/>
          </w:rPr>
        </w:r>
        <w:r w:rsidR="00C3463F">
          <w:rPr>
            <w:noProof/>
            <w:webHidden/>
          </w:rPr>
          <w:fldChar w:fldCharType="separate"/>
        </w:r>
        <w:r w:rsidR="00C3463F">
          <w:rPr>
            <w:noProof/>
            <w:webHidden/>
          </w:rPr>
          <w:t>24</w:t>
        </w:r>
        <w:r w:rsidR="00C3463F">
          <w:rPr>
            <w:noProof/>
            <w:webHidden/>
          </w:rPr>
          <w:fldChar w:fldCharType="end"/>
        </w:r>
      </w:hyperlink>
    </w:p>
    <w:p w14:paraId="454FBB8C" w14:textId="736C8D6C"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3" w:history="1">
        <w:r w:rsidR="00C3463F" w:rsidRPr="00AF0C62">
          <w:rPr>
            <w:rStyle w:val="Hyperlink"/>
            <w:noProof/>
          </w:rPr>
          <w:t>5.3.3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_Toc63336503 \h </w:instrText>
        </w:r>
        <w:r w:rsidR="00C3463F">
          <w:rPr>
            <w:noProof/>
            <w:webHidden/>
          </w:rPr>
        </w:r>
        <w:r w:rsidR="00C3463F">
          <w:rPr>
            <w:noProof/>
            <w:webHidden/>
          </w:rPr>
          <w:fldChar w:fldCharType="separate"/>
        </w:r>
        <w:r w:rsidR="00C3463F">
          <w:rPr>
            <w:noProof/>
            <w:webHidden/>
          </w:rPr>
          <w:t>26</w:t>
        </w:r>
        <w:r w:rsidR="00C3463F">
          <w:rPr>
            <w:noProof/>
            <w:webHidden/>
          </w:rPr>
          <w:fldChar w:fldCharType="end"/>
        </w:r>
      </w:hyperlink>
    </w:p>
    <w:p w14:paraId="1EDAC5CC" w14:textId="6CB17CED"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04" w:history="1">
        <w:r w:rsidR="00C3463F" w:rsidRPr="00AF0C62">
          <w:rPr>
            <w:rStyle w:val="Hyperlink"/>
            <w:noProof/>
          </w:rPr>
          <w:t>5.4</w:t>
        </w:r>
        <w:r w:rsidR="00C3463F">
          <w:rPr>
            <w:rFonts w:asciiTheme="minorHAnsi" w:eastAsiaTheme="minorEastAsia" w:hAnsiTheme="minorHAnsi" w:cstheme="minorBidi"/>
            <w:noProof/>
            <w:lang w:eastAsia="zh-CN"/>
          </w:rPr>
          <w:tab/>
        </w:r>
        <w:r w:rsidR="00C3463F" w:rsidRPr="00AF0C62">
          <w:rPr>
            <w:rStyle w:val="Hyperlink"/>
            <w:noProof/>
          </w:rPr>
          <w:t>Assign FRS117 Contract per Coverage</w:t>
        </w:r>
        <w:r w:rsidR="00C3463F">
          <w:rPr>
            <w:noProof/>
            <w:webHidden/>
          </w:rPr>
          <w:tab/>
        </w:r>
        <w:r w:rsidR="00C3463F">
          <w:rPr>
            <w:noProof/>
            <w:webHidden/>
          </w:rPr>
          <w:fldChar w:fldCharType="begin"/>
        </w:r>
        <w:r w:rsidR="00C3463F">
          <w:rPr>
            <w:noProof/>
            <w:webHidden/>
          </w:rPr>
          <w:instrText xml:space="preserve"> PAGEREF _Toc63336504 \h </w:instrText>
        </w:r>
        <w:r w:rsidR="00C3463F">
          <w:rPr>
            <w:noProof/>
            <w:webHidden/>
          </w:rPr>
        </w:r>
        <w:r w:rsidR="00C3463F">
          <w:rPr>
            <w:noProof/>
            <w:webHidden/>
          </w:rPr>
          <w:fldChar w:fldCharType="separate"/>
        </w:r>
        <w:r w:rsidR="00C3463F">
          <w:rPr>
            <w:noProof/>
            <w:webHidden/>
          </w:rPr>
          <w:t>28</w:t>
        </w:r>
        <w:r w:rsidR="00C3463F">
          <w:rPr>
            <w:noProof/>
            <w:webHidden/>
          </w:rPr>
          <w:fldChar w:fldCharType="end"/>
        </w:r>
      </w:hyperlink>
    </w:p>
    <w:p w14:paraId="49E2F814" w14:textId="59174F8C"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5" w:history="1">
        <w:r w:rsidR="00C3463F" w:rsidRPr="00AF0C62">
          <w:rPr>
            <w:rStyle w:val="Hyperlink"/>
            <w:noProof/>
          </w:rPr>
          <w:t>5.4.1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_Toc63336505 \h </w:instrText>
        </w:r>
        <w:r w:rsidR="00C3463F">
          <w:rPr>
            <w:noProof/>
            <w:webHidden/>
          </w:rPr>
        </w:r>
        <w:r w:rsidR="00C3463F">
          <w:rPr>
            <w:noProof/>
            <w:webHidden/>
          </w:rPr>
          <w:fldChar w:fldCharType="separate"/>
        </w:r>
        <w:r w:rsidR="00C3463F">
          <w:rPr>
            <w:noProof/>
            <w:webHidden/>
          </w:rPr>
          <w:t>28</w:t>
        </w:r>
        <w:r w:rsidR="00C3463F">
          <w:rPr>
            <w:noProof/>
            <w:webHidden/>
          </w:rPr>
          <w:fldChar w:fldCharType="end"/>
        </w:r>
      </w:hyperlink>
    </w:p>
    <w:p w14:paraId="2353F05C" w14:textId="6444E5E1"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6" w:history="1">
        <w:r w:rsidR="00C3463F" w:rsidRPr="00AF0C62">
          <w:rPr>
            <w:rStyle w:val="Hyperlink"/>
            <w:noProof/>
          </w:rPr>
          <w:t>5.4.2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_Toc63336506 \h </w:instrText>
        </w:r>
        <w:r w:rsidR="00C3463F">
          <w:rPr>
            <w:noProof/>
            <w:webHidden/>
          </w:rPr>
        </w:r>
        <w:r w:rsidR="00C3463F">
          <w:rPr>
            <w:noProof/>
            <w:webHidden/>
          </w:rPr>
          <w:fldChar w:fldCharType="separate"/>
        </w:r>
        <w:r w:rsidR="00C3463F">
          <w:rPr>
            <w:noProof/>
            <w:webHidden/>
          </w:rPr>
          <w:t>28</w:t>
        </w:r>
        <w:r w:rsidR="00C3463F">
          <w:rPr>
            <w:noProof/>
            <w:webHidden/>
          </w:rPr>
          <w:fldChar w:fldCharType="end"/>
        </w:r>
      </w:hyperlink>
    </w:p>
    <w:p w14:paraId="6638ABC6" w14:textId="4CEF59C7"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7" w:history="1">
        <w:r w:rsidR="00C3463F" w:rsidRPr="00AF0C62">
          <w:rPr>
            <w:rStyle w:val="Hyperlink"/>
            <w:noProof/>
          </w:rPr>
          <w:t>5.4.3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_Toc63336507 \h </w:instrText>
        </w:r>
        <w:r w:rsidR="00C3463F">
          <w:rPr>
            <w:noProof/>
            <w:webHidden/>
          </w:rPr>
        </w:r>
        <w:r w:rsidR="00C3463F">
          <w:rPr>
            <w:noProof/>
            <w:webHidden/>
          </w:rPr>
          <w:fldChar w:fldCharType="separate"/>
        </w:r>
        <w:r w:rsidR="00C3463F">
          <w:rPr>
            <w:noProof/>
            <w:webHidden/>
          </w:rPr>
          <w:t>31</w:t>
        </w:r>
        <w:r w:rsidR="00C3463F">
          <w:rPr>
            <w:noProof/>
            <w:webHidden/>
          </w:rPr>
          <w:fldChar w:fldCharType="end"/>
        </w:r>
      </w:hyperlink>
    </w:p>
    <w:p w14:paraId="2722A72B" w14:textId="270070F2"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08" w:history="1">
        <w:r w:rsidR="00C3463F" w:rsidRPr="00AF0C62">
          <w:rPr>
            <w:rStyle w:val="Hyperlink"/>
            <w:noProof/>
          </w:rPr>
          <w:t>5.5</w:t>
        </w:r>
        <w:r w:rsidR="00C3463F">
          <w:rPr>
            <w:rFonts w:asciiTheme="minorHAnsi" w:eastAsiaTheme="minorEastAsia" w:hAnsiTheme="minorHAnsi" w:cstheme="minorBidi"/>
            <w:noProof/>
            <w:lang w:eastAsia="zh-CN"/>
          </w:rPr>
          <w:tab/>
        </w:r>
        <w:r w:rsidR="00C3463F" w:rsidRPr="00AF0C62">
          <w:rPr>
            <w:rStyle w:val="Hyperlink"/>
            <w:noProof/>
          </w:rPr>
          <w:t>Transformation – Assign Cohort LI</w:t>
        </w:r>
        <w:r w:rsidR="00C3463F">
          <w:rPr>
            <w:noProof/>
            <w:webHidden/>
          </w:rPr>
          <w:tab/>
        </w:r>
        <w:r w:rsidR="00C3463F">
          <w:rPr>
            <w:noProof/>
            <w:webHidden/>
          </w:rPr>
          <w:fldChar w:fldCharType="begin"/>
        </w:r>
        <w:r w:rsidR="00C3463F">
          <w:rPr>
            <w:noProof/>
            <w:webHidden/>
          </w:rPr>
          <w:instrText xml:space="preserve"> PAGEREF _Toc63336508 \h </w:instrText>
        </w:r>
        <w:r w:rsidR="00C3463F">
          <w:rPr>
            <w:noProof/>
            <w:webHidden/>
          </w:rPr>
        </w:r>
        <w:r w:rsidR="00C3463F">
          <w:rPr>
            <w:noProof/>
            <w:webHidden/>
          </w:rPr>
          <w:fldChar w:fldCharType="separate"/>
        </w:r>
        <w:r w:rsidR="00C3463F">
          <w:rPr>
            <w:noProof/>
            <w:webHidden/>
          </w:rPr>
          <w:t>32</w:t>
        </w:r>
        <w:r w:rsidR="00C3463F">
          <w:rPr>
            <w:noProof/>
            <w:webHidden/>
          </w:rPr>
          <w:fldChar w:fldCharType="end"/>
        </w:r>
      </w:hyperlink>
    </w:p>
    <w:p w14:paraId="7773E719" w14:textId="0DD4B333"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09" w:history="1">
        <w:r w:rsidR="00C3463F" w:rsidRPr="00AF0C62">
          <w:rPr>
            <w:rStyle w:val="Hyperlink"/>
            <w:noProof/>
          </w:rPr>
          <w:t>5.5.1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_Toc63336509 \h </w:instrText>
        </w:r>
        <w:r w:rsidR="00C3463F">
          <w:rPr>
            <w:noProof/>
            <w:webHidden/>
          </w:rPr>
        </w:r>
        <w:r w:rsidR="00C3463F">
          <w:rPr>
            <w:noProof/>
            <w:webHidden/>
          </w:rPr>
          <w:fldChar w:fldCharType="separate"/>
        </w:r>
        <w:r w:rsidR="00C3463F">
          <w:rPr>
            <w:noProof/>
            <w:webHidden/>
          </w:rPr>
          <w:t>32</w:t>
        </w:r>
        <w:r w:rsidR="00C3463F">
          <w:rPr>
            <w:noProof/>
            <w:webHidden/>
          </w:rPr>
          <w:fldChar w:fldCharType="end"/>
        </w:r>
      </w:hyperlink>
    </w:p>
    <w:p w14:paraId="3475990D" w14:textId="6C2C452B"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0" w:history="1">
        <w:r w:rsidR="00C3463F" w:rsidRPr="00AF0C62">
          <w:rPr>
            <w:rStyle w:val="Hyperlink"/>
            <w:noProof/>
          </w:rPr>
          <w:t>5.5.2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_Toc63336510 \h </w:instrText>
        </w:r>
        <w:r w:rsidR="00C3463F">
          <w:rPr>
            <w:noProof/>
            <w:webHidden/>
          </w:rPr>
        </w:r>
        <w:r w:rsidR="00C3463F">
          <w:rPr>
            <w:noProof/>
            <w:webHidden/>
          </w:rPr>
          <w:fldChar w:fldCharType="separate"/>
        </w:r>
        <w:r w:rsidR="00C3463F">
          <w:rPr>
            <w:noProof/>
            <w:webHidden/>
          </w:rPr>
          <w:t>32</w:t>
        </w:r>
        <w:r w:rsidR="00C3463F">
          <w:rPr>
            <w:noProof/>
            <w:webHidden/>
          </w:rPr>
          <w:fldChar w:fldCharType="end"/>
        </w:r>
      </w:hyperlink>
    </w:p>
    <w:p w14:paraId="1E7D6203" w14:textId="3A13A37C"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1" w:history="1">
        <w:r w:rsidR="00C3463F" w:rsidRPr="00AF0C62">
          <w:rPr>
            <w:rStyle w:val="Hyperlink"/>
            <w:noProof/>
          </w:rPr>
          <w:t>5.5.3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_Toc63336511 \h </w:instrText>
        </w:r>
        <w:r w:rsidR="00C3463F">
          <w:rPr>
            <w:noProof/>
            <w:webHidden/>
          </w:rPr>
        </w:r>
        <w:r w:rsidR="00C3463F">
          <w:rPr>
            <w:noProof/>
            <w:webHidden/>
          </w:rPr>
          <w:fldChar w:fldCharType="separate"/>
        </w:r>
        <w:r w:rsidR="00C3463F">
          <w:rPr>
            <w:noProof/>
            <w:webHidden/>
          </w:rPr>
          <w:t>32</w:t>
        </w:r>
        <w:r w:rsidR="00C3463F">
          <w:rPr>
            <w:noProof/>
            <w:webHidden/>
          </w:rPr>
          <w:fldChar w:fldCharType="end"/>
        </w:r>
      </w:hyperlink>
    </w:p>
    <w:p w14:paraId="4B25E235" w14:textId="39431585"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12" w:history="1">
        <w:r w:rsidR="00C3463F" w:rsidRPr="00AF0C62">
          <w:rPr>
            <w:rStyle w:val="Hyperlink"/>
            <w:noProof/>
          </w:rPr>
          <w:t>5.6</w:t>
        </w:r>
        <w:r w:rsidR="00C3463F">
          <w:rPr>
            <w:rFonts w:asciiTheme="minorHAnsi" w:eastAsiaTheme="minorEastAsia" w:hAnsiTheme="minorHAnsi" w:cstheme="minorBidi"/>
            <w:noProof/>
            <w:lang w:eastAsia="zh-CN"/>
          </w:rPr>
          <w:tab/>
        </w:r>
        <w:r w:rsidR="00C3463F" w:rsidRPr="00AF0C62">
          <w:rPr>
            <w:rStyle w:val="Hyperlink"/>
            <w:noProof/>
          </w:rPr>
          <w:t>Transformation – Assign Measurement Model LI</w:t>
        </w:r>
        <w:r w:rsidR="00C3463F">
          <w:rPr>
            <w:noProof/>
            <w:webHidden/>
          </w:rPr>
          <w:tab/>
        </w:r>
        <w:r w:rsidR="00C3463F">
          <w:rPr>
            <w:noProof/>
            <w:webHidden/>
          </w:rPr>
          <w:fldChar w:fldCharType="begin"/>
        </w:r>
        <w:r w:rsidR="00C3463F">
          <w:rPr>
            <w:noProof/>
            <w:webHidden/>
          </w:rPr>
          <w:instrText xml:space="preserve"> PAGEREF _Toc63336512 \h </w:instrText>
        </w:r>
        <w:r w:rsidR="00C3463F">
          <w:rPr>
            <w:noProof/>
            <w:webHidden/>
          </w:rPr>
        </w:r>
        <w:r w:rsidR="00C3463F">
          <w:rPr>
            <w:noProof/>
            <w:webHidden/>
          </w:rPr>
          <w:fldChar w:fldCharType="separate"/>
        </w:r>
        <w:r w:rsidR="00C3463F">
          <w:rPr>
            <w:noProof/>
            <w:webHidden/>
          </w:rPr>
          <w:t>34</w:t>
        </w:r>
        <w:r w:rsidR="00C3463F">
          <w:rPr>
            <w:noProof/>
            <w:webHidden/>
          </w:rPr>
          <w:fldChar w:fldCharType="end"/>
        </w:r>
      </w:hyperlink>
    </w:p>
    <w:p w14:paraId="0763F249" w14:textId="7D9A2B73"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3" w:history="1">
        <w:r w:rsidR="00C3463F" w:rsidRPr="00AF0C62">
          <w:rPr>
            <w:rStyle w:val="Hyperlink"/>
            <w:noProof/>
          </w:rPr>
          <w:t>5.6.1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_Toc63336513 \h </w:instrText>
        </w:r>
        <w:r w:rsidR="00C3463F">
          <w:rPr>
            <w:noProof/>
            <w:webHidden/>
          </w:rPr>
        </w:r>
        <w:r w:rsidR="00C3463F">
          <w:rPr>
            <w:noProof/>
            <w:webHidden/>
          </w:rPr>
          <w:fldChar w:fldCharType="separate"/>
        </w:r>
        <w:r w:rsidR="00C3463F">
          <w:rPr>
            <w:noProof/>
            <w:webHidden/>
          </w:rPr>
          <w:t>34</w:t>
        </w:r>
        <w:r w:rsidR="00C3463F">
          <w:rPr>
            <w:noProof/>
            <w:webHidden/>
          </w:rPr>
          <w:fldChar w:fldCharType="end"/>
        </w:r>
      </w:hyperlink>
    </w:p>
    <w:p w14:paraId="205284A2" w14:textId="2E4D00B1"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4" w:history="1">
        <w:r w:rsidR="00C3463F" w:rsidRPr="00AF0C62">
          <w:rPr>
            <w:rStyle w:val="Hyperlink"/>
            <w:noProof/>
          </w:rPr>
          <w:t>5.6.2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_Toc63336514 \h </w:instrText>
        </w:r>
        <w:r w:rsidR="00C3463F">
          <w:rPr>
            <w:noProof/>
            <w:webHidden/>
          </w:rPr>
        </w:r>
        <w:r w:rsidR="00C3463F">
          <w:rPr>
            <w:noProof/>
            <w:webHidden/>
          </w:rPr>
          <w:fldChar w:fldCharType="separate"/>
        </w:r>
        <w:r w:rsidR="00C3463F">
          <w:rPr>
            <w:noProof/>
            <w:webHidden/>
          </w:rPr>
          <w:t>34</w:t>
        </w:r>
        <w:r w:rsidR="00C3463F">
          <w:rPr>
            <w:noProof/>
            <w:webHidden/>
          </w:rPr>
          <w:fldChar w:fldCharType="end"/>
        </w:r>
      </w:hyperlink>
    </w:p>
    <w:p w14:paraId="18B6F17A" w14:textId="36F27738"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5" w:history="1">
        <w:r w:rsidR="00C3463F" w:rsidRPr="00AF0C62">
          <w:rPr>
            <w:rStyle w:val="Hyperlink"/>
            <w:noProof/>
          </w:rPr>
          <w:t>5.6.3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_Toc63336515 \h </w:instrText>
        </w:r>
        <w:r w:rsidR="00C3463F">
          <w:rPr>
            <w:noProof/>
            <w:webHidden/>
          </w:rPr>
        </w:r>
        <w:r w:rsidR="00C3463F">
          <w:rPr>
            <w:noProof/>
            <w:webHidden/>
          </w:rPr>
          <w:fldChar w:fldCharType="separate"/>
        </w:r>
        <w:r w:rsidR="00C3463F">
          <w:rPr>
            <w:noProof/>
            <w:webHidden/>
          </w:rPr>
          <w:t>35</w:t>
        </w:r>
        <w:r w:rsidR="00C3463F">
          <w:rPr>
            <w:noProof/>
            <w:webHidden/>
          </w:rPr>
          <w:fldChar w:fldCharType="end"/>
        </w:r>
      </w:hyperlink>
    </w:p>
    <w:p w14:paraId="3D5A98C2" w14:textId="4AC842BF"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16" w:history="1">
        <w:r w:rsidR="00C3463F" w:rsidRPr="00AF0C62">
          <w:rPr>
            <w:rStyle w:val="Hyperlink"/>
            <w:noProof/>
          </w:rPr>
          <w:t>5.7</w:t>
        </w:r>
        <w:r w:rsidR="00C3463F">
          <w:rPr>
            <w:rFonts w:asciiTheme="minorHAnsi" w:eastAsiaTheme="minorEastAsia" w:hAnsiTheme="minorHAnsi" w:cstheme="minorBidi"/>
            <w:noProof/>
            <w:lang w:eastAsia="zh-CN"/>
          </w:rPr>
          <w:tab/>
        </w:r>
        <w:r w:rsidR="00C3463F" w:rsidRPr="00AF0C62">
          <w:rPr>
            <w:rStyle w:val="Hyperlink"/>
            <w:noProof/>
          </w:rPr>
          <w:t>Transformation – Assign Portfolio</w:t>
        </w:r>
        <w:r w:rsidR="00C3463F">
          <w:rPr>
            <w:noProof/>
            <w:webHidden/>
          </w:rPr>
          <w:tab/>
        </w:r>
        <w:r w:rsidR="00C3463F">
          <w:rPr>
            <w:noProof/>
            <w:webHidden/>
          </w:rPr>
          <w:fldChar w:fldCharType="begin"/>
        </w:r>
        <w:r w:rsidR="00C3463F">
          <w:rPr>
            <w:noProof/>
            <w:webHidden/>
          </w:rPr>
          <w:instrText xml:space="preserve"> PAGEREF _Toc63336516 \h </w:instrText>
        </w:r>
        <w:r w:rsidR="00C3463F">
          <w:rPr>
            <w:noProof/>
            <w:webHidden/>
          </w:rPr>
        </w:r>
        <w:r w:rsidR="00C3463F">
          <w:rPr>
            <w:noProof/>
            <w:webHidden/>
          </w:rPr>
          <w:fldChar w:fldCharType="separate"/>
        </w:r>
        <w:r w:rsidR="00C3463F">
          <w:rPr>
            <w:noProof/>
            <w:webHidden/>
          </w:rPr>
          <w:t>36</w:t>
        </w:r>
        <w:r w:rsidR="00C3463F">
          <w:rPr>
            <w:noProof/>
            <w:webHidden/>
          </w:rPr>
          <w:fldChar w:fldCharType="end"/>
        </w:r>
      </w:hyperlink>
    </w:p>
    <w:p w14:paraId="57A3103C" w14:textId="1D172535"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7" w:history="1">
        <w:r w:rsidR="00C3463F" w:rsidRPr="00AF0C62">
          <w:rPr>
            <w:rStyle w:val="Hyperlink"/>
            <w:noProof/>
          </w:rPr>
          <w:t>5.7.1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_Toc63336517 \h </w:instrText>
        </w:r>
        <w:r w:rsidR="00C3463F">
          <w:rPr>
            <w:noProof/>
            <w:webHidden/>
          </w:rPr>
        </w:r>
        <w:r w:rsidR="00C3463F">
          <w:rPr>
            <w:noProof/>
            <w:webHidden/>
          </w:rPr>
          <w:fldChar w:fldCharType="separate"/>
        </w:r>
        <w:r w:rsidR="00C3463F">
          <w:rPr>
            <w:noProof/>
            <w:webHidden/>
          </w:rPr>
          <w:t>36</w:t>
        </w:r>
        <w:r w:rsidR="00C3463F">
          <w:rPr>
            <w:noProof/>
            <w:webHidden/>
          </w:rPr>
          <w:fldChar w:fldCharType="end"/>
        </w:r>
      </w:hyperlink>
    </w:p>
    <w:p w14:paraId="25B2ABC2" w14:textId="07A183AF"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8" w:history="1">
        <w:r w:rsidR="00C3463F" w:rsidRPr="00AF0C62">
          <w:rPr>
            <w:rStyle w:val="Hyperlink"/>
            <w:noProof/>
          </w:rPr>
          <w:t>5.7.2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_Toc63336518 \h </w:instrText>
        </w:r>
        <w:r w:rsidR="00C3463F">
          <w:rPr>
            <w:noProof/>
            <w:webHidden/>
          </w:rPr>
        </w:r>
        <w:r w:rsidR="00C3463F">
          <w:rPr>
            <w:noProof/>
            <w:webHidden/>
          </w:rPr>
          <w:fldChar w:fldCharType="separate"/>
        </w:r>
        <w:r w:rsidR="00C3463F">
          <w:rPr>
            <w:noProof/>
            <w:webHidden/>
          </w:rPr>
          <w:t>36</w:t>
        </w:r>
        <w:r w:rsidR="00C3463F">
          <w:rPr>
            <w:noProof/>
            <w:webHidden/>
          </w:rPr>
          <w:fldChar w:fldCharType="end"/>
        </w:r>
      </w:hyperlink>
    </w:p>
    <w:p w14:paraId="527402C6" w14:textId="476EB609"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19" w:history="1">
        <w:r w:rsidR="00C3463F" w:rsidRPr="00AF0C62">
          <w:rPr>
            <w:rStyle w:val="Hyperlink"/>
            <w:noProof/>
          </w:rPr>
          <w:t>5.7.3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_Toc63336519 \h </w:instrText>
        </w:r>
        <w:r w:rsidR="00C3463F">
          <w:rPr>
            <w:noProof/>
            <w:webHidden/>
          </w:rPr>
        </w:r>
        <w:r w:rsidR="00C3463F">
          <w:rPr>
            <w:noProof/>
            <w:webHidden/>
          </w:rPr>
          <w:fldChar w:fldCharType="separate"/>
        </w:r>
        <w:r w:rsidR="00C3463F">
          <w:rPr>
            <w:noProof/>
            <w:webHidden/>
          </w:rPr>
          <w:t>36</w:t>
        </w:r>
        <w:r w:rsidR="00C3463F">
          <w:rPr>
            <w:noProof/>
            <w:webHidden/>
          </w:rPr>
          <w:fldChar w:fldCharType="end"/>
        </w:r>
      </w:hyperlink>
    </w:p>
    <w:p w14:paraId="479B42D7" w14:textId="064D0B08"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20" w:history="1">
        <w:r w:rsidR="00C3463F" w:rsidRPr="00AF0C62">
          <w:rPr>
            <w:rStyle w:val="Hyperlink"/>
            <w:noProof/>
          </w:rPr>
          <w:t>5.8</w:t>
        </w:r>
        <w:r w:rsidR="00C3463F">
          <w:rPr>
            <w:rFonts w:asciiTheme="minorHAnsi" w:eastAsiaTheme="minorEastAsia" w:hAnsiTheme="minorHAnsi" w:cstheme="minorBidi"/>
            <w:noProof/>
            <w:lang w:eastAsia="zh-CN"/>
          </w:rPr>
          <w:tab/>
        </w:r>
        <w:r w:rsidR="00C3463F" w:rsidRPr="00AF0C62">
          <w:rPr>
            <w:rStyle w:val="Hyperlink"/>
            <w:noProof/>
          </w:rPr>
          <w:t>Transformation – Set Initial Recognition Date (LI)</w:t>
        </w:r>
        <w:r w:rsidR="00C3463F">
          <w:rPr>
            <w:noProof/>
            <w:webHidden/>
          </w:rPr>
          <w:tab/>
        </w:r>
        <w:r w:rsidR="00C3463F">
          <w:rPr>
            <w:noProof/>
            <w:webHidden/>
          </w:rPr>
          <w:fldChar w:fldCharType="begin"/>
        </w:r>
        <w:r w:rsidR="00C3463F">
          <w:rPr>
            <w:noProof/>
            <w:webHidden/>
          </w:rPr>
          <w:instrText xml:space="preserve"> PAGEREF _Toc63336520 \h </w:instrText>
        </w:r>
        <w:r w:rsidR="00C3463F">
          <w:rPr>
            <w:noProof/>
            <w:webHidden/>
          </w:rPr>
        </w:r>
        <w:r w:rsidR="00C3463F">
          <w:rPr>
            <w:noProof/>
            <w:webHidden/>
          </w:rPr>
          <w:fldChar w:fldCharType="separate"/>
        </w:r>
        <w:r w:rsidR="00C3463F">
          <w:rPr>
            <w:noProof/>
            <w:webHidden/>
          </w:rPr>
          <w:t>38</w:t>
        </w:r>
        <w:r w:rsidR="00C3463F">
          <w:rPr>
            <w:noProof/>
            <w:webHidden/>
          </w:rPr>
          <w:fldChar w:fldCharType="end"/>
        </w:r>
      </w:hyperlink>
    </w:p>
    <w:p w14:paraId="2A6014F0" w14:textId="2ABCE89D"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1" w:history="1">
        <w:r w:rsidR="00C3463F" w:rsidRPr="00AF0C62">
          <w:rPr>
            <w:rStyle w:val="Hyperlink"/>
            <w:noProof/>
          </w:rPr>
          <w:t>5.8.1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_Toc63336521 \h </w:instrText>
        </w:r>
        <w:r w:rsidR="00C3463F">
          <w:rPr>
            <w:noProof/>
            <w:webHidden/>
          </w:rPr>
        </w:r>
        <w:r w:rsidR="00C3463F">
          <w:rPr>
            <w:noProof/>
            <w:webHidden/>
          </w:rPr>
          <w:fldChar w:fldCharType="separate"/>
        </w:r>
        <w:r w:rsidR="00C3463F">
          <w:rPr>
            <w:noProof/>
            <w:webHidden/>
          </w:rPr>
          <w:t>38</w:t>
        </w:r>
        <w:r w:rsidR="00C3463F">
          <w:rPr>
            <w:noProof/>
            <w:webHidden/>
          </w:rPr>
          <w:fldChar w:fldCharType="end"/>
        </w:r>
      </w:hyperlink>
    </w:p>
    <w:p w14:paraId="43100511" w14:textId="06453CE1"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2" w:history="1">
        <w:r w:rsidR="00C3463F" w:rsidRPr="00AF0C62">
          <w:rPr>
            <w:rStyle w:val="Hyperlink"/>
            <w:noProof/>
          </w:rPr>
          <w:t>5.8.2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_Toc63336522 \h </w:instrText>
        </w:r>
        <w:r w:rsidR="00C3463F">
          <w:rPr>
            <w:noProof/>
            <w:webHidden/>
          </w:rPr>
        </w:r>
        <w:r w:rsidR="00C3463F">
          <w:rPr>
            <w:noProof/>
            <w:webHidden/>
          </w:rPr>
          <w:fldChar w:fldCharType="separate"/>
        </w:r>
        <w:r w:rsidR="00C3463F">
          <w:rPr>
            <w:noProof/>
            <w:webHidden/>
          </w:rPr>
          <w:t>38</w:t>
        </w:r>
        <w:r w:rsidR="00C3463F">
          <w:rPr>
            <w:noProof/>
            <w:webHidden/>
          </w:rPr>
          <w:fldChar w:fldCharType="end"/>
        </w:r>
      </w:hyperlink>
    </w:p>
    <w:p w14:paraId="589F3AC3" w14:textId="7DB48853"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3" w:history="1">
        <w:r w:rsidR="00C3463F" w:rsidRPr="00AF0C62">
          <w:rPr>
            <w:rStyle w:val="Hyperlink"/>
            <w:noProof/>
          </w:rPr>
          <w:t>5.8.3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_Toc63336523 \h </w:instrText>
        </w:r>
        <w:r w:rsidR="00C3463F">
          <w:rPr>
            <w:noProof/>
            <w:webHidden/>
          </w:rPr>
        </w:r>
        <w:r w:rsidR="00C3463F">
          <w:rPr>
            <w:noProof/>
            <w:webHidden/>
          </w:rPr>
          <w:fldChar w:fldCharType="separate"/>
        </w:r>
        <w:r w:rsidR="00C3463F">
          <w:rPr>
            <w:noProof/>
            <w:webHidden/>
          </w:rPr>
          <w:t>38</w:t>
        </w:r>
        <w:r w:rsidR="00C3463F">
          <w:rPr>
            <w:noProof/>
            <w:webHidden/>
          </w:rPr>
          <w:fldChar w:fldCharType="end"/>
        </w:r>
      </w:hyperlink>
    </w:p>
    <w:p w14:paraId="6F9E1FA8" w14:textId="015DBB5B"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24" w:history="1">
        <w:r w:rsidR="00C3463F" w:rsidRPr="00AF0C62">
          <w:rPr>
            <w:rStyle w:val="Hyperlink"/>
            <w:noProof/>
          </w:rPr>
          <w:t>5.9</w:t>
        </w:r>
        <w:r w:rsidR="00C3463F">
          <w:rPr>
            <w:rFonts w:asciiTheme="minorHAnsi" w:eastAsiaTheme="minorEastAsia" w:hAnsiTheme="minorHAnsi" w:cstheme="minorBidi"/>
            <w:noProof/>
            <w:lang w:eastAsia="zh-CN"/>
          </w:rPr>
          <w:tab/>
        </w:r>
        <w:r w:rsidR="00C3463F" w:rsidRPr="00AF0C62">
          <w:rPr>
            <w:rStyle w:val="Hyperlink"/>
            <w:noProof/>
          </w:rPr>
          <w:t>Transformation – Set Contract Boundary Type</w:t>
        </w:r>
        <w:r w:rsidR="00C3463F">
          <w:rPr>
            <w:noProof/>
            <w:webHidden/>
          </w:rPr>
          <w:tab/>
        </w:r>
        <w:r w:rsidR="00C3463F">
          <w:rPr>
            <w:noProof/>
            <w:webHidden/>
          </w:rPr>
          <w:fldChar w:fldCharType="begin"/>
        </w:r>
        <w:r w:rsidR="00C3463F">
          <w:rPr>
            <w:noProof/>
            <w:webHidden/>
          </w:rPr>
          <w:instrText xml:space="preserve"> PAGEREF _Toc63336524 \h </w:instrText>
        </w:r>
        <w:r w:rsidR="00C3463F">
          <w:rPr>
            <w:noProof/>
            <w:webHidden/>
          </w:rPr>
        </w:r>
        <w:r w:rsidR="00C3463F">
          <w:rPr>
            <w:noProof/>
            <w:webHidden/>
          </w:rPr>
          <w:fldChar w:fldCharType="separate"/>
        </w:r>
        <w:r w:rsidR="00C3463F">
          <w:rPr>
            <w:noProof/>
            <w:webHidden/>
          </w:rPr>
          <w:t>40</w:t>
        </w:r>
        <w:r w:rsidR="00C3463F">
          <w:rPr>
            <w:noProof/>
            <w:webHidden/>
          </w:rPr>
          <w:fldChar w:fldCharType="end"/>
        </w:r>
      </w:hyperlink>
    </w:p>
    <w:p w14:paraId="2031618D" w14:textId="4FFA8B0A"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5" w:history="1">
        <w:r w:rsidR="00C3463F" w:rsidRPr="00AF0C62">
          <w:rPr>
            <w:rStyle w:val="Hyperlink"/>
            <w:noProof/>
          </w:rPr>
          <w:t>5.9.1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_Toc63336525 \h </w:instrText>
        </w:r>
        <w:r w:rsidR="00C3463F">
          <w:rPr>
            <w:noProof/>
            <w:webHidden/>
          </w:rPr>
        </w:r>
        <w:r w:rsidR="00C3463F">
          <w:rPr>
            <w:noProof/>
            <w:webHidden/>
          </w:rPr>
          <w:fldChar w:fldCharType="separate"/>
        </w:r>
        <w:r w:rsidR="00C3463F">
          <w:rPr>
            <w:noProof/>
            <w:webHidden/>
          </w:rPr>
          <w:t>40</w:t>
        </w:r>
        <w:r w:rsidR="00C3463F">
          <w:rPr>
            <w:noProof/>
            <w:webHidden/>
          </w:rPr>
          <w:fldChar w:fldCharType="end"/>
        </w:r>
      </w:hyperlink>
    </w:p>
    <w:p w14:paraId="217818E5" w14:textId="207D7FA7"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6" w:history="1">
        <w:r w:rsidR="00C3463F" w:rsidRPr="00AF0C62">
          <w:rPr>
            <w:rStyle w:val="Hyperlink"/>
            <w:noProof/>
          </w:rPr>
          <w:t>5.9.2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_Toc63336526 \h </w:instrText>
        </w:r>
        <w:r w:rsidR="00C3463F">
          <w:rPr>
            <w:noProof/>
            <w:webHidden/>
          </w:rPr>
        </w:r>
        <w:r w:rsidR="00C3463F">
          <w:rPr>
            <w:noProof/>
            <w:webHidden/>
          </w:rPr>
          <w:fldChar w:fldCharType="separate"/>
        </w:r>
        <w:r w:rsidR="00C3463F">
          <w:rPr>
            <w:noProof/>
            <w:webHidden/>
          </w:rPr>
          <w:t>40</w:t>
        </w:r>
        <w:r w:rsidR="00C3463F">
          <w:rPr>
            <w:noProof/>
            <w:webHidden/>
          </w:rPr>
          <w:fldChar w:fldCharType="end"/>
        </w:r>
      </w:hyperlink>
    </w:p>
    <w:p w14:paraId="175FC549" w14:textId="6AF1CE27"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7" w:history="1">
        <w:r w:rsidR="00C3463F" w:rsidRPr="00AF0C62">
          <w:rPr>
            <w:rStyle w:val="Hyperlink"/>
            <w:noProof/>
          </w:rPr>
          <w:t>5.9.3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_Toc63336527 \h </w:instrText>
        </w:r>
        <w:r w:rsidR="00C3463F">
          <w:rPr>
            <w:noProof/>
            <w:webHidden/>
          </w:rPr>
        </w:r>
        <w:r w:rsidR="00C3463F">
          <w:rPr>
            <w:noProof/>
            <w:webHidden/>
          </w:rPr>
          <w:fldChar w:fldCharType="separate"/>
        </w:r>
        <w:r w:rsidR="00C3463F">
          <w:rPr>
            <w:noProof/>
            <w:webHidden/>
          </w:rPr>
          <w:t>40</w:t>
        </w:r>
        <w:r w:rsidR="00C3463F">
          <w:rPr>
            <w:noProof/>
            <w:webHidden/>
          </w:rPr>
          <w:fldChar w:fldCharType="end"/>
        </w:r>
      </w:hyperlink>
    </w:p>
    <w:p w14:paraId="50204EEB" w14:textId="0E42D142"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28" w:history="1">
        <w:r w:rsidR="00C3463F" w:rsidRPr="00AF0C62">
          <w:rPr>
            <w:rStyle w:val="Hyperlink"/>
            <w:noProof/>
          </w:rPr>
          <w:t>5.10</w:t>
        </w:r>
        <w:r w:rsidR="00C3463F">
          <w:rPr>
            <w:rFonts w:asciiTheme="minorHAnsi" w:eastAsiaTheme="minorEastAsia" w:hAnsiTheme="minorHAnsi" w:cstheme="minorBidi"/>
            <w:noProof/>
            <w:lang w:eastAsia="zh-CN"/>
          </w:rPr>
          <w:tab/>
        </w:r>
        <w:r w:rsidR="00C3463F" w:rsidRPr="00AF0C62">
          <w:rPr>
            <w:rStyle w:val="Hyperlink"/>
            <w:noProof/>
          </w:rPr>
          <w:t>Transformation – Set Contract Boundary Date</w:t>
        </w:r>
        <w:r w:rsidR="00C3463F">
          <w:rPr>
            <w:noProof/>
            <w:webHidden/>
          </w:rPr>
          <w:tab/>
        </w:r>
        <w:r w:rsidR="00C3463F">
          <w:rPr>
            <w:noProof/>
            <w:webHidden/>
          </w:rPr>
          <w:fldChar w:fldCharType="begin"/>
        </w:r>
        <w:r w:rsidR="00C3463F">
          <w:rPr>
            <w:noProof/>
            <w:webHidden/>
          </w:rPr>
          <w:instrText xml:space="preserve"> PAGEREF _Toc63336528 \h </w:instrText>
        </w:r>
        <w:r w:rsidR="00C3463F">
          <w:rPr>
            <w:noProof/>
            <w:webHidden/>
          </w:rPr>
        </w:r>
        <w:r w:rsidR="00C3463F">
          <w:rPr>
            <w:noProof/>
            <w:webHidden/>
          </w:rPr>
          <w:fldChar w:fldCharType="separate"/>
        </w:r>
        <w:r w:rsidR="00C3463F">
          <w:rPr>
            <w:noProof/>
            <w:webHidden/>
          </w:rPr>
          <w:t>42</w:t>
        </w:r>
        <w:r w:rsidR="00C3463F">
          <w:rPr>
            <w:noProof/>
            <w:webHidden/>
          </w:rPr>
          <w:fldChar w:fldCharType="end"/>
        </w:r>
      </w:hyperlink>
    </w:p>
    <w:p w14:paraId="02807F91" w14:textId="3DCECC24"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29" w:history="1">
        <w:r w:rsidR="00C3463F" w:rsidRPr="00AF0C62">
          <w:rPr>
            <w:rStyle w:val="Hyperlink"/>
            <w:noProof/>
          </w:rPr>
          <w:t>5.10.1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_Toc63336529 \h </w:instrText>
        </w:r>
        <w:r w:rsidR="00C3463F">
          <w:rPr>
            <w:noProof/>
            <w:webHidden/>
          </w:rPr>
        </w:r>
        <w:r w:rsidR="00C3463F">
          <w:rPr>
            <w:noProof/>
            <w:webHidden/>
          </w:rPr>
          <w:fldChar w:fldCharType="separate"/>
        </w:r>
        <w:r w:rsidR="00C3463F">
          <w:rPr>
            <w:noProof/>
            <w:webHidden/>
          </w:rPr>
          <w:t>42</w:t>
        </w:r>
        <w:r w:rsidR="00C3463F">
          <w:rPr>
            <w:noProof/>
            <w:webHidden/>
          </w:rPr>
          <w:fldChar w:fldCharType="end"/>
        </w:r>
      </w:hyperlink>
    </w:p>
    <w:p w14:paraId="16AA8A43" w14:textId="6B3251A2"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0" w:history="1">
        <w:r w:rsidR="00C3463F" w:rsidRPr="00AF0C62">
          <w:rPr>
            <w:rStyle w:val="Hyperlink"/>
            <w:noProof/>
          </w:rPr>
          <w:t>5.10.2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_Toc63336530 \h </w:instrText>
        </w:r>
        <w:r w:rsidR="00C3463F">
          <w:rPr>
            <w:noProof/>
            <w:webHidden/>
          </w:rPr>
        </w:r>
        <w:r w:rsidR="00C3463F">
          <w:rPr>
            <w:noProof/>
            <w:webHidden/>
          </w:rPr>
          <w:fldChar w:fldCharType="separate"/>
        </w:r>
        <w:r w:rsidR="00C3463F">
          <w:rPr>
            <w:noProof/>
            <w:webHidden/>
          </w:rPr>
          <w:t>42</w:t>
        </w:r>
        <w:r w:rsidR="00C3463F">
          <w:rPr>
            <w:noProof/>
            <w:webHidden/>
          </w:rPr>
          <w:fldChar w:fldCharType="end"/>
        </w:r>
      </w:hyperlink>
    </w:p>
    <w:p w14:paraId="2786E2BE" w14:textId="1F95EFF5"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1" w:history="1">
        <w:r w:rsidR="00C3463F" w:rsidRPr="00AF0C62">
          <w:rPr>
            <w:rStyle w:val="Hyperlink"/>
            <w:noProof/>
          </w:rPr>
          <w:t>5.10.3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_Toc63336531 \h </w:instrText>
        </w:r>
        <w:r w:rsidR="00C3463F">
          <w:rPr>
            <w:noProof/>
            <w:webHidden/>
          </w:rPr>
        </w:r>
        <w:r w:rsidR="00C3463F">
          <w:rPr>
            <w:noProof/>
            <w:webHidden/>
          </w:rPr>
          <w:fldChar w:fldCharType="separate"/>
        </w:r>
        <w:r w:rsidR="00C3463F">
          <w:rPr>
            <w:noProof/>
            <w:webHidden/>
          </w:rPr>
          <w:t>43</w:t>
        </w:r>
        <w:r w:rsidR="00C3463F">
          <w:rPr>
            <w:noProof/>
            <w:webHidden/>
          </w:rPr>
          <w:fldChar w:fldCharType="end"/>
        </w:r>
      </w:hyperlink>
    </w:p>
    <w:p w14:paraId="7CB5588E" w14:textId="4F71808B"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32" w:history="1">
        <w:r w:rsidR="00C3463F" w:rsidRPr="00AF0C62">
          <w:rPr>
            <w:rStyle w:val="Hyperlink"/>
            <w:noProof/>
          </w:rPr>
          <w:t>5.11</w:t>
        </w:r>
        <w:r w:rsidR="00C3463F">
          <w:rPr>
            <w:rFonts w:asciiTheme="minorHAnsi" w:eastAsiaTheme="minorEastAsia" w:hAnsiTheme="minorHAnsi" w:cstheme="minorBidi"/>
            <w:noProof/>
            <w:lang w:eastAsia="zh-CN"/>
          </w:rPr>
          <w:tab/>
        </w:r>
        <w:r w:rsidR="00C3463F" w:rsidRPr="00AF0C62">
          <w:rPr>
            <w:rStyle w:val="Hyperlink"/>
            <w:noProof/>
          </w:rPr>
          <w:t>Transformation – Set Contract Derecognition Date</w:t>
        </w:r>
        <w:r w:rsidR="00C3463F">
          <w:rPr>
            <w:noProof/>
            <w:webHidden/>
          </w:rPr>
          <w:tab/>
        </w:r>
        <w:r w:rsidR="00C3463F">
          <w:rPr>
            <w:noProof/>
            <w:webHidden/>
          </w:rPr>
          <w:fldChar w:fldCharType="begin"/>
        </w:r>
        <w:r w:rsidR="00C3463F">
          <w:rPr>
            <w:noProof/>
            <w:webHidden/>
          </w:rPr>
          <w:instrText xml:space="preserve"> PAGEREF _Toc63336532 \h </w:instrText>
        </w:r>
        <w:r w:rsidR="00C3463F">
          <w:rPr>
            <w:noProof/>
            <w:webHidden/>
          </w:rPr>
        </w:r>
        <w:r w:rsidR="00C3463F">
          <w:rPr>
            <w:noProof/>
            <w:webHidden/>
          </w:rPr>
          <w:fldChar w:fldCharType="separate"/>
        </w:r>
        <w:r w:rsidR="00C3463F">
          <w:rPr>
            <w:noProof/>
            <w:webHidden/>
          </w:rPr>
          <w:t>44</w:t>
        </w:r>
        <w:r w:rsidR="00C3463F">
          <w:rPr>
            <w:noProof/>
            <w:webHidden/>
          </w:rPr>
          <w:fldChar w:fldCharType="end"/>
        </w:r>
      </w:hyperlink>
    </w:p>
    <w:p w14:paraId="54132F01" w14:textId="4A1BD0DB"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3" w:history="1">
        <w:r w:rsidR="00C3463F" w:rsidRPr="00AF0C62">
          <w:rPr>
            <w:rStyle w:val="Hyperlink"/>
            <w:noProof/>
          </w:rPr>
          <w:t>5.11.1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_Toc63336533 \h </w:instrText>
        </w:r>
        <w:r w:rsidR="00C3463F">
          <w:rPr>
            <w:noProof/>
            <w:webHidden/>
          </w:rPr>
        </w:r>
        <w:r w:rsidR="00C3463F">
          <w:rPr>
            <w:noProof/>
            <w:webHidden/>
          </w:rPr>
          <w:fldChar w:fldCharType="separate"/>
        </w:r>
        <w:r w:rsidR="00C3463F">
          <w:rPr>
            <w:noProof/>
            <w:webHidden/>
          </w:rPr>
          <w:t>44</w:t>
        </w:r>
        <w:r w:rsidR="00C3463F">
          <w:rPr>
            <w:noProof/>
            <w:webHidden/>
          </w:rPr>
          <w:fldChar w:fldCharType="end"/>
        </w:r>
      </w:hyperlink>
    </w:p>
    <w:p w14:paraId="7EFF1718" w14:textId="54C22381"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4" w:history="1">
        <w:r w:rsidR="00C3463F" w:rsidRPr="00AF0C62">
          <w:rPr>
            <w:rStyle w:val="Hyperlink"/>
            <w:noProof/>
          </w:rPr>
          <w:t>5.11.2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_Toc63336534 \h </w:instrText>
        </w:r>
        <w:r w:rsidR="00C3463F">
          <w:rPr>
            <w:noProof/>
            <w:webHidden/>
          </w:rPr>
        </w:r>
        <w:r w:rsidR="00C3463F">
          <w:rPr>
            <w:noProof/>
            <w:webHidden/>
          </w:rPr>
          <w:fldChar w:fldCharType="separate"/>
        </w:r>
        <w:r w:rsidR="00C3463F">
          <w:rPr>
            <w:noProof/>
            <w:webHidden/>
          </w:rPr>
          <w:t>44</w:t>
        </w:r>
        <w:r w:rsidR="00C3463F">
          <w:rPr>
            <w:noProof/>
            <w:webHidden/>
          </w:rPr>
          <w:fldChar w:fldCharType="end"/>
        </w:r>
      </w:hyperlink>
    </w:p>
    <w:p w14:paraId="1B25FCD7" w14:textId="653C83B5"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5" w:history="1">
        <w:r w:rsidR="00C3463F" w:rsidRPr="00AF0C62">
          <w:rPr>
            <w:rStyle w:val="Hyperlink"/>
            <w:noProof/>
          </w:rPr>
          <w:t>5.11.3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_Toc63336535 \h </w:instrText>
        </w:r>
        <w:r w:rsidR="00C3463F">
          <w:rPr>
            <w:noProof/>
            <w:webHidden/>
          </w:rPr>
        </w:r>
        <w:r w:rsidR="00C3463F">
          <w:rPr>
            <w:noProof/>
            <w:webHidden/>
          </w:rPr>
          <w:fldChar w:fldCharType="separate"/>
        </w:r>
        <w:r w:rsidR="00C3463F">
          <w:rPr>
            <w:noProof/>
            <w:webHidden/>
          </w:rPr>
          <w:t>44</w:t>
        </w:r>
        <w:r w:rsidR="00C3463F">
          <w:rPr>
            <w:noProof/>
            <w:webHidden/>
          </w:rPr>
          <w:fldChar w:fldCharType="end"/>
        </w:r>
      </w:hyperlink>
    </w:p>
    <w:p w14:paraId="1B61872B" w14:textId="029726CD"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36" w:history="1">
        <w:r w:rsidR="00C3463F" w:rsidRPr="00AF0C62">
          <w:rPr>
            <w:rStyle w:val="Hyperlink"/>
            <w:noProof/>
          </w:rPr>
          <w:t>5.12</w:t>
        </w:r>
        <w:r w:rsidR="00C3463F">
          <w:rPr>
            <w:rFonts w:asciiTheme="minorHAnsi" w:eastAsiaTheme="minorEastAsia" w:hAnsiTheme="minorHAnsi" w:cstheme="minorBidi"/>
            <w:noProof/>
            <w:lang w:eastAsia="zh-CN"/>
          </w:rPr>
          <w:tab/>
        </w:r>
        <w:r w:rsidR="00C3463F" w:rsidRPr="00AF0C62">
          <w:rPr>
            <w:rStyle w:val="Hyperlink"/>
            <w:noProof/>
          </w:rPr>
          <w:t>Transformation – Persist Data</w:t>
        </w:r>
        <w:r w:rsidR="00C3463F">
          <w:rPr>
            <w:noProof/>
            <w:webHidden/>
          </w:rPr>
          <w:tab/>
        </w:r>
        <w:r w:rsidR="00C3463F">
          <w:rPr>
            <w:noProof/>
            <w:webHidden/>
          </w:rPr>
          <w:fldChar w:fldCharType="begin"/>
        </w:r>
        <w:r w:rsidR="00C3463F">
          <w:rPr>
            <w:noProof/>
            <w:webHidden/>
          </w:rPr>
          <w:instrText xml:space="preserve"> PAGEREF _Toc63336536 \h </w:instrText>
        </w:r>
        <w:r w:rsidR="00C3463F">
          <w:rPr>
            <w:noProof/>
            <w:webHidden/>
          </w:rPr>
        </w:r>
        <w:r w:rsidR="00C3463F">
          <w:rPr>
            <w:noProof/>
            <w:webHidden/>
          </w:rPr>
          <w:fldChar w:fldCharType="separate"/>
        </w:r>
        <w:r w:rsidR="00C3463F">
          <w:rPr>
            <w:noProof/>
            <w:webHidden/>
          </w:rPr>
          <w:t>45</w:t>
        </w:r>
        <w:r w:rsidR="00C3463F">
          <w:rPr>
            <w:noProof/>
            <w:webHidden/>
          </w:rPr>
          <w:fldChar w:fldCharType="end"/>
        </w:r>
      </w:hyperlink>
    </w:p>
    <w:p w14:paraId="078B45E8" w14:textId="5015E522"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7" w:history="1">
        <w:r w:rsidR="00C3463F" w:rsidRPr="00AF0C62">
          <w:rPr>
            <w:rStyle w:val="Hyperlink"/>
            <w:noProof/>
          </w:rPr>
          <w:t>5.12.1</w:t>
        </w:r>
        <w:r w:rsidR="00C3463F">
          <w:rPr>
            <w:rFonts w:asciiTheme="minorHAnsi" w:eastAsiaTheme="minorEastAsia" w:hAnsiTheme="minorHAnsi" w:cstheme="minorBidi"/>
            <w:noProof/>
            <w:lang w:eastAsia="zh-CN"/>
          </w:rPr>
          <w:tab/>
        </w:r>
        <w:r w:rsidR="00C3463F" w:rsidRPr="00AF0C62">
          <w:rPr>
            <w:rStyle w:val="Hyperlink"/>
            <w:noProof/>
          </w:rPr>
          <w:t>Source Data Objects</w:t>
        </w:r>
        <w:r w:rsidR="00C3463F">
          <w:rPr>
            <w:noProof/>
            <w:webHidden/>
          </w:rPr>
          <w:tab/>
        </w:r>
        <w:r w:rsidR="00C3463F">
          <w:rPr>
            <w:noProof/>
            <w:webHidden/>
          </w:rPr>
          <w:fldChar w:fldCharType="begin"/>
        </w:r>
        <w:r w:rsidR="00C3463F">
          <w:rPr>
            <w:noProof/>
            <w:webHidden/>
          </w:rPr>
          <w:instrText xml:space="preserve"> PAGEREF _Toc63336537 \h </w:instrText>
        </w:r>
        <w:r w:rsidR="00C3463F">
          <w:rPr>
            <w:noProof/>
            <w:webHidden/>
          </w:rPr>
        </w:r>
        <w:r w:rsidR="00C3463F">
          <w:rPr>
            <w:noProof/>
            <w:webHidden/>
          </w:rPr>
          <w:fldChar w:fldCharType="separate"/>
        </w:r>
        <w:r w:rsidR="00C3463F">
          <w:rPr>
            <w:noProof/>
            <w:webHidden/>
          </w:rPr>
          <w:t>45</w:t>
        </w:r>
        <w:r w:rsidR="00C3463F">
          <w:rPr>
            <w:noProof/>
            <w:webHidden/>
          </w:rPr>
          <w:fldChar w:fldCharType="end"/>
        </w:r>
      </w:hyperlink>
    </w:p>
    <w:p w14:paraId="05057B20" w14:textId="3FA65302"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8" w:history="1">
        <w:r w:rsidR="00C3463F" w:rsidRPr="00AF0C62">
          <w:rPr>
            <w:rStyle w:val="Hyperlink"/>
            <w:noProof/>
          </w:rPr>
          <w:t>5.12.2</w:t>
        </w:r>
        <w:r w:rsidR="00C3463F">
          <w:rPr>
            <w:rFonts w:asciiTheme="minorHAnsi" w:eastAsiaTheme="minorEastAsia" w:hAnsiTheme="minorHAnsi" w:cstheme="minorBidi"/>
            <w:noProof/>
            <w:lang w:eastAsia="zh-CN"/>
          </w:rPr>
          <w:tab/>
        </w:r>
        <w:r w:rsidR="00C3463F" w:rsidRPr="00AF0C62">
          <w:rPr>
            <w:rStyle w:val="Hyperlink"/>
            <w:noProof/>
          </w:rPr>
          <w:t>Transform</w:t>
        </w:r>
        <w:r w:rsidR="00C3463F">
          <w:rPr>
            <w:noProof/>
            <w:webHidden/>
          </w:rPr>
          <w:tab/>
        </w:r>
        <w:r w:rsidR="00C3463F">
          <w:rPr>
            <w:noProof/>
            <w:webHidden/>
          </w:rPr>
          <w:fldChar w:fldCharType="begin"/>
        </w:r>
        <w:r w:rsidR="00C3463F">
          <w:rPr>
            <w:noProof/>
            <w:webHidden/>
          </w:rPr>
          <w:instrText xml:space="preserve"> PAGEREF _Toc63336538 \h </w:instrText>
        </w:r>
        <w:r w:rsidR="00C3463F">
          <w:rPr>
            <w:noProof/>
            <w:webHidden/>
          </w:rPr>
        </w:r>
        <w:r w:rsidR="00C3463F">
          <w:rPr>
            <w:noProof/>
            <w:webHidden/>
          </w:rPr>
          <w:fldChar w:fldCharType="separate"/>
        </w:r>
        <w:r w:rsidR="00C3463F">
          <w:rPr>
            <w:noProof/>
            <w:webHidden/>
          </w:rPr>
          <w:t>45</w:t>
        </w:r>
        <w:r w:rsidR="00C3463F">
          <w:rPr>
            <w:noProof/>
            <w:webHidden/>
          </w:rPr>
          <w:fldChar w:fldCharType="end"/>
        </w:r>
      </w:hyperlink>
    </w:p>
    <w:p w14:paraId="3E5123B0" w14:textId="0C4EF2F8" w:rsidR="00C3463F" w:rsidRDefault="00854A8F">
      <w:pPr>
        <w:pStyle w:val="TOC3"/>
        <w:tabs>
          <w:tab w:val="left" w:pos="1320"/>
          <w:tab w:val="right" w:leader="dot" w:pos="10790"/>
        </w:tabs>
        <w:rPr>
          <w:rFonts w:asciiTheme="minorHAnsi" w:eastAsiaTheme="minorEastAsia" w:hAnsiTheme="minorHAnsi" w:cstheme="minorBidi"/>
          <w:noProof/>
          <w:lang w:eastAsia="zh-CN"/>
        </w:rPr>
      </w:pPr>
      <w:hyperlink w:anchor="_Toc63336539" w:history="1">
        <w:r w:rsidR="00C3463F" w:rsidRPr="00AF0C62">
          <w:rPr>
            <w:rStyle w:val="Hyperlink"/>
            <w:noProof/>
          </w:rPr>
          <w:t>5.12.3</w:t>
        </w:r>
        <w:r w:rsidR="00C3463F">
          <w:rPr>
            <w:rFonts w:asciiTheme="minorHAnsi" w:eastAsiaTheme="minorEastAsia" w:hAnsiTheme="minorHAnsi" w:cstheme="minorBidi"/>
            <w:noProof/>
            <w:lang w:eastAsia="zh-CN"/>
          </w:rPr>
          <w:tab/>
        </w:r>
        <w:r w:rsidR="00C3463F" w:rsidRPr="00AF0C62">
          <w:rPr>
            <w:rStyle w:val="Hyperlink"/>
            <w:noProof/>
          </w:rPr>
          <w:t>Target Data Objects</w:t>
        </w:r>
        <w:r w:rsidR="00C3463F">
          <w:rPr>
            <w:noProof/>
            <w:webHidden/>
          </w:rPr>
          <w:tab/>
        </w:r>
        <w:r w:rsidR="00C3463F">
          <w:rPr>
            <w:noProof/>
            <w:webHidden/>
          </w:rPr>
          <w:fldChar w:fldCharType="begin"/>
        </w:r>
        <w:r w:rsidR="00C3463F">
          <w:rPr>
            <w:noProof/>
            <w:webHidden/>
          </w:rPr>
          <w:instrText xml:space="preserve"> PAGEREF _Toc63336539 \h </w:instrText>
        </w:r>
        <w:r w:rsidR="00C3463F">
          <w:rPr>
            <w:noProof/>
            <w:webHidden/>
          </w:rPr>
        </w:r>
        <w:r w:rsidR="00C3463F">
          <w:rPr>
            <w:noProof/>
            <w:webHidden/>
          </w:rPr>
          <w:fldChar w:fldCharType="separate"/>
        </w:r>
        <w:r w:rsidR="00C3463F">
          <w:rPr>
            <w:noProof/>
            <w:webHidden/>
          </w:rPr>
          <w:t>45</w:t>
        </w:r>
        <w:r w:rsidR="00C3463F">
          <w:rPr>
            <w:noProof/>
            <w:webHidden/>
          </w:rPr>
          <w:fldChar w:fldCharType="end"/>
        </w:r>
      </w:hyperlink>
    </w:p>
    <w:p w14:paraId="49D2DF18" w14:textId="0B622FBE" w:rsidR="00C3463F" w:rsidRDefault="00854A8F">
      <w:pPr>
        <w:pStyle w:val="TOC1"/>
        <w:tabs>
          <w:tab w:val="left" w:pos="880"/>
          <w:tab w:val="right" w:leader="dot" w:pos="10790"/>
        </w:tabs>
        <w:rPr>
          <w:rFonts w:asciiTheme="minorHAnsi" w:eastAsiaTheme="minorEastAsia" w:hAnsiTheme="minorHAnsi" w:cstheme="minorBidi"/>
          <w:noProof/>
          <w:lang w:eastAsia="zh-CN"/>
        </w:rPr>
      </w:pPr>
      <w:hyperlink w:anchor="_Toc63336540" w:history="1">
        <w:r w:rsidR="00C3463F" w:rsidRPr="00AF0C62">
          <w:rPr>
            <w:rStyle w:val="Hyperlink"/>
            <w:noProof/>
          </w:rPr>
          <w:t>6.</w:t>
        </w:r>
        <w:r w:rsidR="00C3463F">
          <w:rPr>
            <w:rFonts w:asciiTheme="minorHAnsi" w:eastAsiaTheme="minorEastAsia" w:hAnsiTheme="minorHAnsi" w:cstheme="minorBidi"/>
            <w:noProof/>
            <w:lang w:eastAsia="zh-CN"/>
          </w:rPr>
          <w:tab/>
        </w:r>
        <w:r w:rsidR="00C3463F" w:rsidRPr="00AF0C62">
          <w:rPr>
            <w:rStyle w:val="Hyperlink"/>
            <w:noProof/>
          </w:rPr>
          <w:t>ADDITIONAL DETAILS</w:t>
        </w:r>
        <w:r w:rsidR="00C3463F">
          <w:rPr>
            <w:noProof/>
            <w:webHidden/>
          </w:rPr>
          <w:tab/>
        </w:r>
        <w:r w:rsidR="00C3463F">
          <w:rPr>
            <w:noProof/>
            <w:webHidden/>
          </w:rPr>
          <w:fldChar w:fldCharType="begin"/>
        </w:r>
        <w:r w:rsidR="00C3463F">
          <w:rPr>
            <w:noProof/>
            <w:webHidden/>
          </w:rPr>
          <w:instrText xml:space="preserve"> PAGEREF _Toc63336540 \h </w:instrText>
        </w:r>
        <w:r w:rsidR="00C3463F">
          <w:rPr>
            <w:noProof/>
            <w:webHidden/>
          </w:rPr>
        </w:r>
        <w:r w:rsidR="00C3463F">
          <w:rPr>
            <w:noProof/>
            <w:webHidden/>
          </w:rPr>
          <w:fldChar w:fldCharType="separate"/>
        </w:r>
        <w:r w:rsidR="00C3463F">
          <w:rPr>
            <w:noProof/>
            <w:webHidden/>
          </w:rPr>
          <w:t>47</w:t>
        </w:r>
        <w:r w:rsidR="00C3463F">
          <w:rPr>
            <w:noProof/>
            <w:webHidden/>
          </w:rPr>
          <w:fldChar w:fldCharType="end"/>
        </w:r>
      </w:hyperlink>
    </w:p>
    <w:p w14:paraId="39C5727D" w14:textId="252E7558"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41" w:history="1">
        <w:r w:rsidR="00C3463F" w:rsidRPr="00AF0C62">
          <w:rPr>
            <w:rStyle w:val="Hyperlink"/>
            <w:noProof/>
          </w:rPr>
          <w:t>6.1</w:t>
        </w:r>
        <w:r w:rsidR="00C3463F">
          <w:rPr>
            <w:rFonts w:asciiTheme="minorHAnsi" w:eastAsiaTheme="minorEastAsia" w:hAnsiTheme="minorHAnsi" w:cstheme="minorBidi"/>
            <w:noProof/>
            <w:lang w:eastAsia="zh-CN"/>
          </w:rPr>
          <w:tab/>
        </w:r>
        <w:r w:rsidR="00C3463F" w:rsidRPr="00AF0C62">
          <w:rPr>
            <w:rStyle w:val="Hyperlink"/>
            <w:noProof/>
          </w:rPr>
          <w:t>Audit Controls</w:t>
        </w:r>
        <w:r w:rsidR="00C3463F">
          <w:rPr>
            <w:noProof/>
            <w:webHidden/>
          </w:rPr>
          <w:tab/>
        </w:r>
        <w:r w:rsidR="00C3463F">
          <w:rPr>
            <w:noProof/>
            <w:webHidden/>
          </w:rPr>
          <w:fldChar w:fldCharType="begin"/>
        </w:r>
        <w:r w:rsidR="00C3463F">
          <w:rPr>
            <w:noProof/>
            <w:webHidden/>
          </w:rPr>
          <w:instrText xml:space="preserve"> PAGEREF _Toc63336541 \h </w:instrText>
        </w:r>
        <w:r w:rsidR="00C3463F">
          <w:rPr>
            <w:noProof/>
            <w:webHidden/>
          </w:rPr>
        </w:r>
        <w:r w:rsidR="00C3463F">
          <w:rPr>
            <w:noProof/>
            <w:webHidden/>
          </w:rPr>
          <w:fldChar w:fldCharType="separate"/>
        </w:r>
        <w:r w:rsidR="00C3463F">
          <w:rPr>
            <w:noProof/>
            <w:webHidden/>
          </w:rPr>
          <w:t>48</w:t>
        </w:r>
        <w:r w:rsidR="00C3463F">
          <w:rPr>
            <w:noProof/>
            <w:webHidden/>
          </w:rPr>
          <w:fldChar w:fldCharType="end"/>
        </w:r>
      </w:hyperlink>
    </w:p>
    <w:p w14:paraId="66C5E5EC" w14:textId="19DEA311"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42" w:history="1">
        <w:r w:rsidR="00C3463F" w:rsidRPr="00AF0C62">
          <w:rPr>
            <w:rStyle w:val="Hyperlink"/>
            <w:noProof/>
          </w:rPr>
          <w:t>6.2</w:t>
        </w:r>
        <w:r w:rsidR="00C3463F">
          <w:rPr>
            <w:rFonts w:asciiTheme="minorHAnsi" w:eastAsiaTheme="minorEastAsia" w:hAnsiTheme="minorHAnsi" w:cstheme="minorBidi"/>
            <w:noProof/>
            <w:lang w:eastAsia="zh-CN"/>
          </w:rPr>
          <w:tab/>
        </w:r>
        <w:r w:rsidR="00C3463F" w:rsidRPr="00AF0C62">
          <w:rPr>
            <w:rStyle w:val="Hyperlink"/>
            <w:noProof/>
          </w:rPr>
          <w:t>Error Handling</w:t>
        </w:r>
        <w:r w:rsidR="00C3463F">
          <w:rPr>
            <w:noProof/>
            <w:webHidden/>
          </w:rPr>
          <w:tab/>
        </w:r>
        <w:r w:rsidR="00C3463F">
          <w:rPr>
            <w:noProof/>
            <w:webHidden/>
          </w:rPr>
          <w:fldChar w:fldCharType="begin"/>
        </w:r>
        <w:r w:rsidR="00C3463F">
          <w:rPr>
            <w:noProof/>
            <w:webHidden/>
          </w:rPr>
          <w:instrText xml:space="preserve"> PAGEREF _Toc63336542 \h </w:instrText>
        </w:r>
        <w:r w:rsidR="00C3463F">
          <w:rPr>
            <w:noProof/>
            <w:webHidden/>
          </w:rPr>
        </w:r>
        <w:r w:rsidR="00C3463F">
          <w:rPr>
            <w:noProof/>
            <w:webHidden/>
          </w:rPr>
          <w:fldChar w:fldCharType="separate"/>
        </w:r>
        <w:r w:rsidR="00C3463F">
          <w:rPr>
            <w:noProof/>
            <w:webHidden/>
          </w:rPr>
          <w:t>49</w:t>
        </w:r>
        <w:r w:rsidR="00C3463F">
          <w:rPr>
            <w:noProof/>
            <w:webHidden/>
          </w:rPr>
          <w:fldChar w:fldCharType="end"/>
        </w:r>
      </w:hyperlink>
    </w:p>
    <w:p w14:paraId="511277A2" w14:textId="66E6B455"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43" w:history="1">
        <w:r w:rsidR="00C3463F" w:rsidRPr="00AF0C62">
          <w:rPr>
            <w:rStyle w:val="Hyperlink"/>
            <w:noProof/>
          </w:rPr>
          <w:t>6.3</w:t>
        </w:r>
        <w:r w:rsidR="00C3463F">
          <w:rPr>
            <w:rFonts w:asciiTheme="minorHAnsi" w:eastAsiaTheme="minorEastAsia" w:hAnsiTheme="minorHAnsi" w:cstheme="minorBidi"/>
            <w:noProof/>
            <w:lang w:eastAsia="zh-CN"/>
          </w:rPr>
          <w:tab/>
        </w:r>
        <w:r w:rsidR="00C3463F" w:rsidRPr="00AF0C62">
          <w:rPr>
            <w:rStyle w:val="Hyperlink"/>
            <w:noProof/>
          </w:rPr>
          <w:t>Scheduling</w:t>
        </w:r>
        <w:r w:rsidR="00C3463F">
          <w:rPr>
            <w:noProof/>
            <w:webHidden/>
          </w:rPr>
          <w:tab/>
        </w:r>
        <w:r w:rsidR="00C3463F">
          <w:rPr>
            <w:noProof/>
            <w:webHidden/>
          </w:rPr>
          <w:fldChar w:fldCharType="begin"/>
        </w:r>
        <w:r w:rsidR="00C3463F">
          <w:rPr>
            <w:noProof/>
            <w:webHidden/>
          </w:rPr>
          <w:instrText xml:space="preserve"> PAGEREF _Toc63336543 \h </w:instrText>
        </w:r>
        <w:r w:rsidR="00C3463F">
          <w:rPr>
            <w:noProof/>
            <w:webHidden/>
          </w:rPr>
        </w:r>
        <w:r w:rsidR="00C3463F">
          <w:rPr>
            <w:noProof/>
            <w:webHidden/>
          </w:rPr>
          <w:fldChar w:fldCharType="separate"/>
        </w:r>
        <w:r w:rsidR="00C3463F">
          <w:rPr>
            <w:noProof/>
            <w:webHidden/>
          </w:rPr>
          <w:t>50</w:t>
        </w:r>
        <w:r w:rsidR="00C3463F">
          <w:rPr>
            <w:noProof/>
            <w:webHidden/>
          </w:rPr>
          <w:fldChar w:fldCharType="end"/>
        </w:r>
      </w:hyperlink>
    </w:p>
    <w:p w14:paraId="4C846714" w14:textId="367D41BA"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44" w:history="1">
        <w:r w:rsidR="00C3463F" w:rsidRPr="00AF0C62">
          <w:rPr>
            <w:rStyle w:val="Hyperlink"/>
            <w:noProof/>
          </w:rPr>
          <w:t>6.4</w:t>
        </w:r>
        <w:r w:rsidR="00C3463F">
          <w:rPr>
            <w:rFonts w:asciiTheme="minorHAnsi" w:eastAsiaTheme="minorEastAsia" w:hAnsiTheme="minorHAnsi" w:cstheme="minorBidi"/>
            <w:noProof/>
            <w:lang w:eastAsia="zh-CN"/>
          </w:rPr>
          <w:tab/>
        </w:r>
        <w:r w:rsidR="00C3463F" w:rsidRPr="00AF0C62">
          <w:rPr>
            <w:rStyle w:val="Hyperlink"/>
            <w:noProof/>
          </w:rPr>
          <w:t>Monitoring</w:t>
        </w:r>
        <w:r w:rsidR="00C3463F">
          <w:rPr>
            <w:noProof/>
            <w:webHidden/>
          </w:rPr>
          <w:tab/>
        </w:r>
        <w:r w:rsidR="00C3463F">
          <w:rPr>
            <w:noProof/>
            <w:webHidden/>
          </w:rPr>
          <w:fldChar w:fldCharType="begin"/>
        </w:r>
        <w:r w:rsidR="00C3463F">
          <w:rPr>
            <w:noProof/>
            <w:webHidden/>
          </w:rPr>
          <w:instrText xml:space="preserve"> PAGEREF _Toc63336544 \h </w:instrText>
        </w:r>
        <w:r w:rsidR="00C3463F">
          <w:rPr>
            <w:noProof/>
            <w:webHidden/>
          </w:rPr>
        </w:r>
        <w:r w:rsidR="00C3463F">
          <w:rPr>
            <w:noProof/>
            <w:webHidden/>
          </w:rPr>
          <w:fldChar w:fldCharType="separate"/>
        </w:r>
        <w:r w:rsidR="00C3463F">
          <w:rPr>
            <w:noProof/>
            <w:webHidden/>
          </w:rPr>
          <w:t>51</w:t>
        </w:r>
        <w:r w:rsidR="00C3463F">
          <w:rPr>
            <w:noProof/>
            <w:webHidden/>
          </w:rPr>
          <w:fldChar w:fldCharType="end"/>
        </w:r>
      </w:hyperlink>
    </w:p>
    <w:p w14:paraId="0E735352" w14:textId="3979CB83" w:rsidR="00C3463F" w:rsidRDefault="00854A8F">
      <w:pPr>
        <w:pStyle w:val="TOC1"/>
        <w:tabs>
          <w:tab w:val="left" w:pos="880"/>
          <w:tab w:val="right" w:leader="dot" w:pos="10790"/>
        </w:tabs>
        <w:rPr>
          <w:rFonts w:asciiTheme="minorHAnsi" w:eastAsiaTheme="minorEastAsia" w:hAnsiTheme="minorHAnsi" w:cstheme="minorBidi"/>
          <w:noProof/>
          <w:lang w:eastAsia="zh-CN"/>
        </w:rPr>
      </w:pPr>
      <w:hyperlink w:anchor="_Toc63336545" w:history="1">
        <w:r w:rsidR="00C3463F" w:rsidRPr="00AF0C62">
          <w:rPr>
            <w:rStyle w:val="Hyperlink"/>
            <w:noProof/>
          </w:rPr>
          <w:t>7.</w:t>
        </w:r>
        <w:r w:rsidR="00C3463F">
          <w:rPr>
            <w:rFonts w:asciiTheme="minorHAnsi" w:eastAsiaTheme="minorEastAsia" w:hAnsiTheme="minorHAnsi" w:cstheme="minorBidi"/>
            <w:noProof/>
            <w:lang w:eastAsia="zh-CN"/>
          </w:rPr>
          <w:tab/>
        </w:r>
        <w:r w:rsidR="00C3463F" w:rsidRPr="00AF0C62">
          <w:rPr>
            <w:rStyle w:val="Hyperlink"/>
            <w:noProof/>
          </w:rPr>
          <w:t>APPENDIX</w:t>
        </w:r>
        <w:r w:rsidR="00C3463F">
          <w:rPr>
            <w:noProof/>
            <w:webHidden/>
          </w:rPr>
          <w:tab/>
        </w:r>
        <w:r w:rsidR="00C3463F">
          <w:rPr>
            <w:noProof/>
            <w:webHidden/>
          </w:rPr>
          <w:fldChar w:fldCharType="begin"/>
        </w:r>
        <w:r w:rsidR="00C3463F">
          <w:rPr>
            <w:noProof/>
            <w:webHidden/>
          </w:rPr>
          <w:instrText xml:space="preserve"> PAGEREF _Toc63336545 \h </w:instrText>
        </w:r>
        <w:r w:rsidR="00C3463F">
          <w:rPr>
            <w:noProof/>
            <w:webHidden/>
          </w:rPr>
        </w:r>
        <w:r w:rsidR="00C3463F">
          <w:rPr>
            <w:noProof/>
            <w:webHidden/>
          </w:rPr>
          <w:fldChar w:fldCharType="separate"/>
        </w:r>
        <w:r w:rsidR="00C3463F">
          <w:rPr>
            <w:noProof/>
            <w:webHidden/>
          </w:rPr>
          <w:t>51</w:t>
        </w:r>
        <w:r w:rsidR="00C3463F">
          <w:rPr>
            <w:noProof/>
            <w:webHidden/>
          </w:rPr>
          <w:fldChar w:fldCharType="end"/>
        </w:r>
      </w:hyperlink>
    </w:p>
    <w:p w14:paraId="79501739" w14:textId="23BD380B"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46" w:history="1">
        <w:r w:rsidR="00C3463F" w:rsidRPr="00AF0C62">
          <w:rPr>
            <w:rStyle w:val="Hyperlink"/>
            <w:noProof/>
          </w:rPr>
          <w:t>7.1</w:t>
        </w:r>
        <w:r w:rsidR="00C3463F">
          <w:rPr>
            <w:rFonts w:asciiTheme="minorHAnsi" w:eastAsiaTheme="minorEastAsia" w:hAnsiTheme="minorHAnsi" w:cstheme="minorBidi"/>
            <w:noProof/>
            <w:lang w:eastAsia="zh-CN"/>
          </w:rPr>
          <w:tab/>
        </w:r>
        <w:r w:rsidR="00C3463F" w:rsidRPr="00AF0C62">
          <w:rPr>
            <w:rStyle w:val="Hyperlink"/>
            <w:noProof/>
          </w:rPr>
          <w:t>Acronyms</w:t>
        </w:r>
        <w:r w:rsidR="00C3463F">
          <w:rPr>
            <w:noProof/>
            <w:webHidden/>
          </w:rPr>
          <w:tab/>
        </w:r>
        <w:r w:rsidR="00C3463F">
          <w:rPr>
            <w:noProof/>
            <w:webHidden/>
          </w:rPr>
          <w:fldChar w:fldCharType="begin"/>
        </w:r>
        <w:r w:rsidR="00C3463F">
          <w:rPr>
            <w:noProof/>
            <w:webHidden/>
          </w:rPr>
          <w:instrText xml:space="preserve"> PAGEREF _Toc63336546 \h </w:instrText>
        </w:r>
        <w:r w:rsidR="00C3463F">
          <w:rPr>
            <w:noProof/>
            <w:webHidden/>
          </w:rPr>
        </w:r>
        <w:r w:rsidR="00C3463F">
          <w:rPr>
            <w:noProof/>
            <w:webHidden/>
          </w:rPr>
          <w:fldChar w:fldCharType="separate"/>
        </w:r>
        <w:r w:rsidR="00C3463F">
          <w:rPr>
            <w:noProof/>
            <w:webHidden/>
          </w:rPr>
          <w:t>52</w:t>
        </w:r>
        <w:r w:rsidR="00C3463F">
          <w:rPr>
            <w:noProof/>
            <w:webHidden/>
          </w:rPr>
          <w:fldChar w:fldCharType="end"/>
        </w:r>
      </w:hyperlink>
    </w:p>
    <w:p w14:paraId="1097ECE2" w14:textId="20E50F96" w:rsidR="00C3463F" w:rsidRDefault="00854A8F">
      <w:pPr>
        <w:pStyle w:val="TOC2"/>
        <w:tabs>
          <w:tab w:val="left" w:pos="880"/>
          <w:tab w:val="right" w:leader="dot" w:pos="10790"/>
        </w:tabs>
        <w:rPr>
          <w:rFonts w:asciiTheme="minorHAnsi" w:eastAsiaTheme="minorEastAsia" w:hAnsiTheme="minorHAnsi" w:cstheme="minorBidi"/>
          <w:noProof/>
          <w:lang w:eastAsia="zh-CN"/>
        </w:rPr>
      </w:pPr>
      <w:hyperlink w:anchor="_Toc63336547" w:history="1">
        <w:r w:rsidR="00C3463F" w:rsidRPr="00AF0C62">
          <w:rPr>
            <w:rStyle w:val="Hyperlink"/>
            <w:noProof/>
          </w:rPr>
          <w:t>7.2</w:t>
        </w:r>
        <w:r w:rsidR="00C3463F">
          <w:rPr>
            <w:rFonts w:asciiTheme="minorHAnsi" w:eastAsiaTheme="minorEastAsia" w:hAnsiTheme="minorHAnsi" w:cstheme="minorBidi"/>
            <w:noProof/>
            <w:lang w:eastAsia="zh-CN"/>
          </w:rPr>
          <w:tab/>
        </w:r>
        <w:r w:rsidR="00C3463F" w:rsidRPr="00AF0C62">
          <w:rPr>
            <w:rStyle w:val="Hyperlink"/>
            <w:noProof/>
          </w:rPr>
          <w:t>References</w:t>
        </w:r>
        <w:r w:rsidR="00C3463F">
          <w:rPr>
            <w:noProof/>
            <w:webHidden/>
          </w:rPr>
          <w:tab/>
        </w:r>
        <w:r w:rsidR="00C3463F">
          <w:rPr>
            <w:noProof/>
            <w:webHidden/>
          </w:rPr>
          <w:fldChar w:fldCharType="begin"/>
        </w:r>
        <w:r w:rsidR="00C3463F">
          <w:rPr>
            <w:noProof/>
            <w:webHidden/>
          </w:rPr>
          <w:instrText xml:space="preserve"> PAGEREF _Toc63336547 \h </w:instrText>
        </w:r>
        <w:r w:rsidR="00C3463F">
          <w:rPr>
            <w:noProof/>
            <w:webHidden/>
          </w:rPr>
        </w:r>
        <w:r w:rsidR="00C3463F">
          <w:rPr>
            <w:noProof/>
            <w:webHidden/>
          </w:rPr>
          <w:fldChar w:fldCharType="separate"/>
        </w:r>
        <w:r w:rsidR="00C3463F">
          <w:rPr>
            <w:noProof/>
            <w:webHidden/>
          </w:rPr>
          <w:t>53</w:t>
        </w:r>
        <w:r w:rsidR="00C3463F">
          <w:rPr>
            <w:noProof/>
            <w:webHidden/>
          </w:rPr>
          <w:fldChar w:fldCharType="end"/>
        </w:r>
      </w:hyperlink>
    </w:p>
    <w:p w14:paraId="3D4E638C" w14:textId="2F67414A" w:rsidR="004A49B7" w:rsidRPr="000805C8" w:rsidRDefault="008635DC" w:rsidP="00F373FB">
      <w:r w:rsidRPr="000805C8">
        <w:fldChar w:fldCharType="end"/>
      </w:r>
    </w:p>
    <w:p w14:paraId="3D4E638D" w14:textId="77777777" w:rsidR="004A49B7" w:rsidRDefault="008635DC" w:rsidP="00F373FB">
      <w:r w:rsidRPr="000805C8">
        <w:br w:type="page"/>
      </w:r>
    </w:p>
    <w:p w14:paraId="27E13A94" w14:textId="77777777" w:rsidR="0038156A" w:rsidRDefault="0038156A" w:rsidP="00F373FB"/>
    <w:p w14:paraId="0C9CDC35" w14:textId="549F898B" w:rsidR="0038156A" w:rsidRDefault="001106C4" w:rsidP="00F373FB">
      <w:r>
        <w:t>Table of Figures</w:t>
      </w:r>
    </w:p>
    <w:p w14:paraId="5E190AA3" w14:textId="0125DD88" w:rsidR="0038156A" w:rsidRDefault="0038156A" w:rsidP="00F373FB"/>
    <w:p w14:paraId="324E9698" w14:textId="2EF265B3" w:rsidR="001106C4" w:rsidRDefault="001106C4" w:rsidP="00F373FB">
      <w:bookmarkStart w:id="1" w:name="_Toc454901339"/>
      <w:bookmarkStart w:id="2" w:name="_Toc19315"/>
      <w:bookmarkStart w:id="3" w:name="_Toc4384"/>
      <w:r>
        <w:t>Table of Tables</w:t>
      </w:r>
    </w:p>
    <w:p w14:paraId="7BFD0599" w14:textId="1856705C" w:rsidR="00C3463F" w:rsidRDefault="00D2597F">
      <w:pPr>
        <w:pStyle w:val="TableofFigures"/>
        <w:tabs>
          <w:tab w:val="right" w:leader="dot" w:pos="10790"/>
        </w:tabs>
        <w:rPr>
          <w:rFonts w:asciiTheme="minorHAnsi" w:eastAsiaTheme="minorEastAsia" w:hAnsiTheme="minorHAnsi" w:cstheme="minorBidi"/>
          <w:noProof/>
          <w:lang w:eastAsia="zh-CN"/>
        </w:rPr>
      </w:pPr>
      <w:r>
        <w:rPr>
          <w:rFonts w:eastAsia="Calibri" w:cs="Arial"/>
        </w:rPr>
        <w:fldChar w:fldCharType="begin"/>
      </w:r>
      <w:r>
        <w:rPr>
          <w:rFonts w:eastAsia="Calibri" w:cs="Arial"/>
        </w:rPr>
        <w:instrText xml:space="preserve"> TOC \h \z \c "Table" </w:instrText>
      </w:r>
      <w:r>
        <w:rPr>
          <w:rFonts w:eastAsia="Calibri" w:cs="Arial"/>
        </w:rPr>
        <w:fldChar w:fldCharType="separate"/>
      </w:r>
      <w:hyperlink w:anchor="_Toc63336548" w:history="1">
        <w:r w:rsidR="00C3463F" w:rsidRPr="008A60D0">
          <w:rPr>
            <w:rStyle w:val="Hyperlink"/>
            <w:noProof/>
          </w:rPr>
          <w:t>Table 1: Document Revision History</w:t>
        </w:r>
        <w:r w:rsidR="00C3463F">
          <w:rPr>
            <w:noProof/>
            <w:webHidden/>
          </w:rPr>
          <w:tab/>
        </w:r>
        <w:r w:rsidR="00C3463F">
          <w:rPr>
            <w:noProof/>
            <w:webHidden/>
          </w:rPr>
          <w:fldChar w:fldCharType="begin"/>
        </w:r>
        <w:r w:rsidR="00C3463F">
          <w:rPr>
            <w:noProof/>
            <w:webHidden/>
          </w:rPr>
          <w:instrText xml:space="preserve"> PAGEREF _Toc63336548 \h </w:instrText>
        </w:r>
        <w:r w:rsidR="00C3463F">
          <w:rPr>
            <w:noProof/>
            <w:webHidden/>
          </w:rPr>
        </w:r>
        <w:r w:rsidR="00C3463F">
          <w:rPr>
            <w:noProof/>
            <w:webHidden/>
          </w:rPr>
          <w:fldChar w:fldCharType="separate"/>
        </w:r>
        <w:r w:rsidR="00C3463F">
          <w:rPr>
            <w:noProof/>
            <w:webHidden/>
          </w:rPr>
          <w:t>6</w:t>
        </w:r>
        <w:r w:rsidR="00C3463F">
          <w:rPr>
            <w:noProof/>
            <w:webHidden/>
          </w:rPr>
          <w:fldChar w:fldCharType="end"/>
        </w:r>
      </w:hyperlink>
    </w:p>
    <w:p w14:paraId="34CCB7E4" w14:textId="62046907" w:rsidR="00C3463F" w:rsidRDefault="00854A8F">
      <w:pPr>
        <w:pStyle w:val="TableofFigures"/>
        <w:tabs>
          <w:tab w:val="right" w:leader="dot" w:pos="10790"/>
        </w:tabs>
        <w:rPr>
          <w:rFonts w:asciiTheme="minorHAnsi" w:eastAsiaTheme="minorEastAsia" w:hAnsiTheme="minorHAnsi" w:cstheme="minorBidi"/>
          <w:noProof/>
          <w:lang w:eastAsia="zh-CN"/>
        </w:rPr>
      </w:pPr>
      <w:hyperlink w:anchor="_Toc63336549" w:history="1">
        <w:r w:rsidR="00C3463F" w:rsidRPr="008A60D0">
          <w:rPr>
            <w:rStyle w:val="Hyperlink"/>
            <w:noProof/>
          </w:rPr>
          <w:t>Table 2: “Contract Coverage Assignment” Mapping</w:t>
        </w:r>
        <w:r w:rsidR="00C3463F">
          <w:rPr>
            <w:noProof/>
            <w:webHidden/>
          </w:rPr>
          <w:tab/>
        </w:r>
        <w:r w:rsidR="00C3463F">
          <w:rPr>
            <w:noProof/>
            <w:webHidden/>
          </w:rPr>
          <w:fldChar w:fldCharType="begin"/>
        </w:r>
        <w:r w:rsidR="00C3463F">
          <w:rPr>
            <w:noProof/>
            <w:webHidden/>
          </w:rPr>
          <w:instrText xml:space="preserve"> PAGEREF _Toc63336549 \h </w:instrText>
        </w:r>
        <w:r w:rsidR="00C3463F">
          <w:rPr>
            <w:noProof/>
            <w:webHidden/>
          </w:rPr>
        </w:r>
        <w:r w:rsidR="00C3463F">
          <w:rPr>
            <w:noProof/>
            <w:webHidden/>
          </w:rPr>
          <w:fldChar w:fldCharType="separate"/>
        </w:r>
        <w:r w:rsidR="00C3463F">
          <w:rPr>
            <w:noProof/>
            <w:webHidden/>
          </w:rPr>
          <w:t>30</w:t>
        </w:r>
        <w:r w:rsidR="00C3463F">
          <w:rPr>
            <w:noProof/>
            <w:webHidden/>
          </w:rPr>
          <w:fldChar w:fldCharType="end"/>
        </w:r>
      </w:hyperlink>
    </w:p>
    <w:p w14:paraId="2CB782AA" w14:textId="0A6B8315" w:rsidR="00C3463F" w:rsidRDefault="00854A8F">
      <w:pPr>
        <w:pStyle w:val="TableofFigures"/>
        <w:tabs>
          <w:tab w:val="right" w:leader="dot" w:pos="10790"/>
        </w:tabs>
        <w:rPr>
          <w:rFonts w:asciiTheme="minorHAnsi" w:eastAsiaTheme="minorEastAsia" w:hAnsiTheme="minorHAnsi" w:cstheme="minorBidi"/>
          <w:noProof/>
          <w:lang w:eastAsia="zh-CN"/>
        </w:rPr>
      </w:pPr>
      <w:hyperlink w:anchor="_Toc63336550" w:history="1">
        <w:r w:rsidR="00C3463F" w:rsidRPr="008A60D0">
          <w:rPr>
            <w:rStyle w:val="Hyperlink"/>
            <w:noProof/>
          </w:rPr>
          <w:t>Table 3: “FRS117 Contract” Mapping</w:t>
        </w:r>
        <w:r w:rsidR="00C3463F">
          <w:rPr>
            <w:noProof/>
            <w:webHidden/>
          </w:rPr>
          <w:tab/>
        </w:r>
        <w:r w:rsidR="00C3463F">
          <w:rPr>
            <w:noProof/>
            <w:webHidden/>
          </w:rPr>
          <w:fldChar w:fldCharType="begin"/>
        </w:r>
        <w:r w:rsidR="00C3463F">
          <w:rPr>
            <w:noProof/>
            <w:webHidden/>
          </w:rPr>
          <w:instrText xml:space="preserve"> PAGEREF _Toc63336550 \h </w:instrText>
        </w:r>
        <w:r w:rsidR="00C3463F">
          <w:rPr>
            <w:noProof/>
            <w:webHidden/>
          </w:rPr>
        </w:r>
        <w:r w:rsidR="00C3463F">
          <w:rPr>
            <w:noProof/>
            <w:webHidden/>
          </w:rPr>
          <w:fldChar w:fldCharType="separate"/>
        </w:r>
        <w:r w:rsidR="00C3463F">
          <w:rPr>
            <w:noProof/>
            <w:webHidden/>
          </w:rPr>
          <w:t>31</w:t>
        </w:r>
        <w:r w:rsidR="00C3463F">
          <w:rPr>
            <w:noProof/>
            <w:webHidden/>
          </w:rPr>
          <w:fldChar w:fldCharType="end"/>
        </w:r>
      </w:hyperlink>
    </w:p>
    <w:p w14:paraId="171C8F9F" w14:textId="761C488B" w:rsidR="00C3463F" w:rsidRDefault="00854A8F">
      <w:pPr>
        <w:pStyle w:val="TableofFigures"/>
        <w:tabs>
          <w:tab w:val="right" w:leader="dot" w:pos="10790"/>
        </w:tabs>
        <w:rPr>
          <w:rFonts w:asciiTheme="minorHAnsi" w:eastAsiaTheme="minorEastAsia" w:hAnsiTheme="minorHAnsi" w:cstheme="minorBidi"/>
          <w:noProof/>
          <w:lang w:eastAsia="zh-CN"/>
        </w:rPr>
      </w:pPr>
      <w:hyperlink w:anchor="_Toc63336551" w:history="1">
        <w:r w:rsidR="00C3463F" w:rsidRPr="008A60D0">
          <w:rPr>
            <w:rStyle w:val="Hyperlink"/>
            <w:noProof/>
          </w:rPr>
          <w:t>Table 4: “Contract Coverage Assignment” Mapping</w:t>
        </w:r>
        <w:r w:rsidR="00C3463F">
          <w:rPr>
            <w:noProof/>
            <w:webHidden/>
          </w:rPr>
          <w:tab/>
        </w:r>
        <w:r w:rsidR="00C3463F">
          <w:rPr>
            <w:noProof/>
            <w:webHidden/>
          </w:rPr>
          <w:fldChar w:fldCharType="begin"/>
        </w:r>
        <w:r w:rsidR="00C3463F">
          <w:rPr>
            <w:noProof/>
            <w:webHidden/>
          </w:rPr>
          <w:instrText xml:space="preserve"> PAGEREF _Toc63336551 \h </w:instrText>
        </w:r>
        <w:r w:rsidR="00C3463F">
          <w:rPr>
            <w:noProof/>
            <w:webHidden/>
          </w:rPr>
        </w:r>
        <w:r w:rsidR="00C3463F">
          <w:rPr>
            <w:noProof/>
            <w:webHidden/>
          </w:rPr>
          <w:fldChar w:fldCharType="separate"/>
        </w:r>
        <w:r w:rsidR="00C3463F">
          <w:rPr>
            <w:noProof/>
            <w:webHidden/>
          </w:rPr>
          <w:t>31</w:t>
        </w:r>
        <w:r w:rsidR="00C3463F">
          <w:rPr>
            <w:noProof/>
            <w:webHidden/>
          </w:rPr>
          <w:fldChar w:fldCharType="end"/>
        </w:r>
      </w:hyperlink>
    </w:p>
    <w:p w14:paraId="243452C7" w14:textId="3DBE94C3" w:rsidR="001106C4" w:rsidRDefault="00D2597F" w:rsidP="00F373FB">
      <w:r>
        <w:fldChar w:fldCharType="end"/>
      </w:r>
    </w:p>
    <w:p w14:paraId="3AAC208F" w14:textId="4C27F9E9" w:rsidR="001106C4" w:rsidRDefault="001106C4" w:rsidP="00F373FB"/>
    <w:p w14:paraId="34AB3A02" w14:textId="0CDB0B96" w:rsidR="001106C4" w:rsidRDefault="001106C4" w:rsidP="00F373FB"/>
    <w:p w14:paraId="4A583E33" w14:textId="7C153A76" w:rsidR="001106C4" w:rsidRDefault="001106C4" w:rsidP="00F373FB"/>
    <w:p w14:paraId="5570B2FB" w14:textId="3B113C3E" w:rsidR="001106C4" w:rsidRDefault="001106C4" w:rsidP="00F373FB"/>
    <w:p w14:paraId="1F40D7CA" w14:textId="634CC585" w:rsidR="001106C4" w:rsidRDefault="001106C4" w:rsidP="00F373FB"/>
    <w:p w14:paraId="134260E1" w14:textId="558BC9F7" w:rsidR="001106C4" w:rsidRDefault="001106C4" w:rsidP="00F373FB"/>
    <w:p w14:paraId="6ECFEEDB" w14:textId="72DAFDC7" w:rsidR="001106C4" w:rsidRDefault="001106C4" w:rsidP="00F373FB"/>
    <w:p w14:paraId="56469F52" w14:textId="26625D0B" w:rsidR="001106C4" w:rsidRDefault="001106C4" w:rsidP="00F373FB"/>
    <w:p w14:paraId="26982AF1" w14:textId="2D3ED76A" w:rsidR="001106C4" w:rsidRDefault="001106C4" w:rsidP="00F373FB"/>
    <w:p w14:paraId="5EDAC942" w14:textId="2DFF29D5" w:rsidR="001106C4" w:rsidRDefault="001106C4" w:rsidP="00F373FB"/>
    <w:p w14:paraId="30F49C22" w14:textId="430EE23C" w:rsidR="001106C4" w:rsidRDefault="001106C4" w:rsidP="00F373FB"/>
    <w:p w14:paraId="2D09F948" w14:textId="51F6AD8D" w:rsidR="001106C4" w:rsidRDefault="001106C4" w:rsidP="00F373FB"/>
    <w:p w14:paraId="7F6CE7D7" w14:textId="766D71E9" w:rsidR="001106C4" w:rsidRDefault="001106C4" w:rsidP="00F373FB"/>
    <w:p w14:paraId="5FB7F6B9" w14:textId="2C75FB3B" w:rsidR="001106C4" w:rsidRDefault="001106C4" w:rsidP="00F373FB"/>
    <w:p w14:paraId="4533BF01" w14:textId="29D0BB54" w:rsidR="001106C4" w:rsidRDefault="001106C4" w:rsidP="00F373FB"/>
    <w:p w14:paraId="47AF4594" w14:textId="7F1EEDB1" w:rsidR="001106C4" w:rsidRDefault="001106C4" w:rsidP="00F373FB"/>
    <w:p w14:paraId="6091905E" w14:textId="77777777" w:rsidR="00CD0B4A" w:rsidRDefault="00CD0B4A" w:rsidP="00F373FB"/>
    <w:p w14:paraId="6D991A8E" w14:textId="77777777" w:rsidR="001106C4" w:rsidRDefault="001106C4" w:rsidP="00F373FB"/>
    <w:p w14:paraId="3D4E638E" w14:textId="4D54623D" w:rsidR="004A49B7" w:rsidRDefault="008635DC" w:rsidP="00F373FB">
      <w:pPr>
        <w:pStyle w:val="Heading1"/>
      </w:pPr>
      <w:bookmarkStart w:id="4" w:name="_Ref62808830"/>
      <w:bookmarkStart w:id="5" w:name="_Ref62808848"/>
      <w:bookmarkStart w:id="6" w:name="_Ref62808849"/>
      <w:bookmarkStart w:id="7" w:name="_Ref62808875"/>
      <w:bookmarkStart w:id="8" w:name="_Ref62808876"/>
      <w:bookmarkStart w:id="9" w:name="_Toc63336478"/>
      <w:r w:rsidRPr="000805C8">
        <w:t>Document Revision History</w:t>
      </w:r>
      <w:bookmarkEnd w:id="1"/>
      <w:bookmarkEnd w:id="2"/>
      <w:bookmarkEnd w:id="3"/>
      <w:bookmarkEnd w:id="4"/>
      <w:bookmarkEnd w:id="5"/>
      <w:bookmarkEnd w:id="6"/>
      <w:bookmarkEnd w:id="7"/>
      <w:bookmarkEnd w:id="8"/>
      <w:bookmarkEnd w:id="9"/>
    </w:p>
    <w:p w14:paraId="3949AEC7" w14:textId="77777777" w:rsidR="00D2597F" w:rsidRPr="00D2597F" w:rsidRDefault="00D2597F" w:rsidP="00F373FB"/>
    <w:p w14:paraId="201BDCE4" w14:textId="5F070806" w:rsidR="00D2597F" w:rsidRDefault="00D2597F" w:rsidP="00F373FB">
      <w:pPr>
        <w:pStyle w:val="Caption"/>
      </w:pPr>
    </w:p>
    <w:p w14:paraId="55675FAE" w14:textId="458001BC" w:rsidR="00D2597F" w:rsidRDefault="00D2597F" w:rsidP="00F373FB">
      <w:pPr>
        <w:pStyle w:val="Caption"/>
      </w:pPr>
      <w:bookmarkStart w:id="10" w:name="_Toc63336548"/>
      <w:r>
        <w:t xml:space="preserve">Table </w:t>
      </w:r>
      <w:r w:rsidR="00E7248D">
        <w:fldChar w:fldCharType="begin"/>
      </w:r>
      <w:r w:rsidR="00E7248D">
        <w:instrText xml:space="preserve"> SEQ Table \* ARABIC </w:instrText>
      </w:r>
      <w:r w:rsidR="00E7248D">
        <w:fldChar w:fldCharType="separate"/>
      </w:r>
      <w:r w:rsidR="00C3463F">
        <w:rPr>
          <w:noProof/>
        </w:rPr>
        <w:t>1</w:t>
      </w:r>
      <w:r w:rsidR="00E7248D">
        <w:rPr>
          <w:noProof/>
        </w:rPr>
        <w:fldChar w:fldCharType="end"/>
      </w:r>
      <w:r>
        <w:t>: Document Revision History</w:t>
      </w:r>
      <w:bookmarkEnd w:id="10"/>
    </w:p>
    <w:tbl>
      <w:tblPr>
        <w:tblStyle w:val="GridTable4-Accent6"/>
        <w:tblW w:w="5000" w:type="pct"/>
        <w:tblLook w:val="04A0" w:firstRow="1" w:lastRow="0" w:firstColumn="1" w:lastColumn="0" w:noHBand="0" w:noVBand="1"/>
      </w:tblPr>
      <w:tblGrid>
        <w:gridCol w:w="1303"/>
        <w:gridCol w:w="4182"/>
        <w:gridCol w:w="3343"/>
        <w:gridCol w:w="1962"/>
      </w:tblGrid>
      <w:tr w:rsidR="004A49B7" w:rsidRPr="000805C8" w14:paraId="3D4E6393" w14:textId="77777777" w:rsidTr="00122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3D4E638F" w14:textId="77777777" w:rsidR="004A49B7" w:rsidRPr="000805C8" w:rsidRDefault="005515C7" w:rsidP="005515C7">
            <w:pPr>
              <w:pStyle w:val="NoSpacing1"/>
              <w:jc w:val="center"/>
              <w:rPr>
                <w:rFonts w:ascii="Arial" w:hAnsi="Arial" w:cs="Arial"/>
                <w:b w:val="0"/>
              </w:rPr>
            </w:pPr>
            <w:r w:rsidRPr="000805C8">
              <w:rPr>
                <w:rFonts w:ascii="Arial" w:hAnsi="Arial" w:cs="Arial"/>
              </w:rPr>
              <w:t>Ver</w:t>
            </w:r>
          </w:p>
        </w:tc>
        <w:tc>
          <w:tcPr>
            <w:tcW w:w="1938" w:type="pct"/>
          </w:tcPr>
          <w:p w14:paraId="3D4E6390" w14:textId="77777777" w:rsidR="004A49B7" w:rsidRPr="000805C8" w:rsidRDefault="008635DC" w:rsidP="006D10FB">
            <w:pPr>
              <w:pStyle w:val="NoSpacing1"/>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805C8">
              <w:rPr>
                <w:rFonts w:ascii="Arial" w:hAnsi="Arial" w:cs="Arial"/>
              </w:rPr>
              <w:t>Description</w:t>
            </w:r>
          </w:p>
        </w:tc>
        <w:tc>
          <w:tcPr>
            <w:tcW w:w="1549" w:type="pct"/>
          </w:tcPr>
          <w:p w14:paraId="3D4E6391" w14:textId="77777777" w:rsidR="004A49B7" w:rsidRPr="000805C8" w:rsidRDefault="008635DC" w:rsidP="006D10FB">
            <w:pPr>
              <w:pStyle w:val="NoSpacing1"/>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805C8">
              <w:rPr>
                <w:rFonts w:ascii="Arial" w:hAnsi="Arial" w:cs="Arial"/>
              </w:rPr>
              <w:t>Author</w:t>
            </w:r>
          </w:p>
        </w:tc>
        <w:tc>
          <w:tcPr>
            <w:tcW w:w="909" w:type="pct"/>
          </w:tcPr>
          <w:p w14:paraId="3D4E6392" w14:textId="77777777" w:rsidR="004A49B7" w:rsidRPr="000805C8" w:rsidRDefault="008635DC" w:rsidP="006D10FB">
            <w:pPr>
              <w:pStyle w:val="NoSpacing1"/>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805C8">
              <w:rPr>
                <w:rFonts w:ascii="Arial" w:hAnsi="Arial" w:cs="Arial"/>
              </w:rPr>
              <w:t>Date</w:t>
            </w:r>
          </w:p>
        </w:tc>
      </w:tr>
      <w:tr w:rsidR="004A49B7" w:rsidRPr="000805C8" w14:paraId="3D4E6398" w14:textId="77777777" w:rsidTr="00122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pct"/>
          </w:tcPr>
          <w:p w14:paraId="3D4E6394" w14:textId="77777777" w:rsidR="004A49B7" w:rsidRPr="000805C8" w:rsidRDefault="008635DC">
            <w:pPr>
              <w:pStyle w:val="NoSpacing1"/>
              <w:rPr>
                <w:rFonts w:ascii="Arial" w:hAnsi="Arial" w:cs="Arial"/>
              </w:rPr>
            </w:pPr>
            <w:r w:rsidRPr="000805C8">
              <w:rPr>
                <w:rFonts w:ascii="Arial" w:hAnsi="Arial" w:cs="Arial"/>
              </w:rPr>
              <w:t>0.1</w:t>
            </w:r>
          </w:p>
        </w:tc>
        <w:tc>
          <w:tcPr>
            <w:tcW w:w="1938" w:type="pct"/>
          </w:tcPr>
          <w:p w14:paraId="3D4E6395" w14:textId="58621053" w:rsidR="004A49B7" w:rsidRPr="000805C8" w:rsidRDefault="00855B37">
            <w:pPr>
              <w:pStyle w:val="NoSpacing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c>
          <w:tcPr>
            <w:tcW w:w="1549" w:type="pct"/>
          </w:tcPr>
          <w:p w14:paraId="3D4E6396" w14:textId="4862B96C" w:rsidR="004A49B7" w:rsidRPr="000805C8" w:rsidRDefault="00855B37" w:rsidP="009E3720">
            <w:pPr>
              <w:pStyle w:val="NoSpacing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Deloitte</w:t>
            </w:r>
          </w:p>
        </w:tc>
        <w:tc>
          <w:tcPr>
            <w:tcW w:w="909" w:type="pct"/>
          </w:tcPr>
          <w:p w14:paraId="3D4E6397" w14:textId="17BCB1F6" w:rsidR="004A49B7" w:rsidRPr="000805C8" w:rsidRDefault="00855B37" w:rsidP="00855B37">
            <w:pPr>
              <w:pStyle w:val="NoSpacing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w:t>
            </w:r>
            <w:r w:rsidR="005515C7" w:rsidRPr="000805C8">
              <w:rPr>
                <w:rFonts w:ascii="Arial" w:hAnsi="Arial" w:cs="Arial"/>
              </w:rPr>
              <w:t xml:space="preserve"> Ju</w:t>
            </w:r>
            <w:r>
              <w:rPr>
                <w:rFonts w:ascii="Arial" w:hAnsi="Arial" w:cs="Arial"/>
              </w:rPr>
              <w:t>ly</w:t>
            </w:r>
            <w:r w:rsidR="005515C7" w:rsidRPr="000805C8">
              <w:rPr>
                <w:rFonts w:ascii="Arial" w:hAnsi="Arial" w:cs="Arial"/>
              </w:rPr>
              <w:t xml:space="preserve"> 2020</w:t>
            </w:r>
          </w:p>
        </w:tc>
      </w:tr>
    </w:tbl>
    <w:p w14:paraId="3D4E63A3" w14:textId="77777777" w:rsidR="004A49B7" w:rsidRPr="000805C8" w:rsidRDefault="008635DC" w:rsidP="00F373FB">
      <w:r w:rsidRPr="000805C8">
        <w:t xml:space="preserve"> </w:t>
      </w:r>
    </w:p>
    <w:p w14:paraId="3D4E63A4" w14:textId="7F30D54D" w:rsidR="004A49B7" w:rsidRDefault="008635DC" w:rsidP="00F373FB">
      <w:pPr>
        <w:pStyle w:val="Heading1"/>
        <w:rPr>
          <w:rFonts w:eastAsia="Calibri"/>
        </w:rPr>
      </w:pPr>
      <w:bookmarkStart w:id="11" w:name="_Toc16575"/>
      <w:bookmarkStart w:id="12" w:name="_Toc22392"/>
      <w:r w:rsidRPr="000805C8">
        <w:rPr>
          <w:rFonts w:eastAsia="Calibri"/>
        </w:rPr>
        <w:br w:type="column"/>
      </w:r>
      <w:bookmarkStart w:id="13" w:name="_Toc63336479"/>
      <w:bookmarkEnd w:id="11"/>
      <w:bookmarkEnd w:id="12"/>
      <w:r w:rsidR="00DB2113">
        <w:rPr>
          <w:rFonts w:eastAsia="Calibri"/>
        </w:rPr>
        <w:lastRenderedPageBreak/>
        <w:t>BACKGROUND</w:t>
      </w:r>
      <w:bookmarkEnd w:id="13"/>
    </w:p>
    <w:p w14:paraId="07C32EDE" w14:textId="06BB5B1D" w:rsidR="009E303C" w:rsidRDefault="009E303C" w:rsidP="00F373FB"/>
    <w:p w14:paraId="0219AABA" w14:textId="40663DCC" w:rsidR="00DB2113" w:rsidRDefault="00DB2113" w:rsidP="00F373FB">
      <w:pPr>
        <w:pStyle w:val="Heading2"/>
      </w:pPr>
      <w:bookmarkStart w:id="14" w:name="_Ref62812116"/>
      <w:bookmarkStart w:id="15" w:name="_Ref62812117"/>
      <w:bookmarkStart w:id="16" w:name="_Ref62812131"/>
      <w:bookmarkStart w:id="17" w:name="_Ref62812132"/>
      <w:bookmarkStart w:id="18" w:name="_Toc63336480"/>
      <w:r>
        <w:lastRenderedPageBreak/>
        <w:t>IFRS17 Background</w:t>
      </w:r>
      <w:bookmarkEnd w:id="14"/>
      <w:bookmarkEnd w:id="15"/>
      <w:bookmarkEnd w:id="16"/>
      <w:bookmarkEnd w:id="17"/>
      <w:bookmarkEnd w:id="18"/>
    </w:p>
    <w:p w14:paraId="1AD316E1" w14:textId="19C547F5" w:rsidR="00DB2113" w:rsidRDefault="00DB2113" w:rsidP="00F373FB">
      <w:pPr>
        <w:pStyle w:val="Heading2"/>
      </w:pPr>
      <w:bookmarkStart w:id="19" w:name="_Ref62812055"/>
      <w:bookmarkStart w:id="20" w:name="_Ref62812056"/>
      <w:bookmarkStart w:id="21" w:name="_Toc63336481"/>
      <w:r>
        <w:lastRenderedPageBreak/>
        <w:t>Overall Solution Design</w:t>
      </w:r>
      <w:bookmarkEnd w:id="19"/>
      <w:bookmarkEnd w:id="20"/>
      <w:bookmarkEnd w:id="21"/>
    </w:p>
    <w:p w14:paraId="5CA309C7" w14:textId="799C192C" w:rsidR="009E303C" w:rsidRDefault="00D40DB9" w:rsidP="00F373FB">
      <w:pPr>
        <w:pStyle w:val="Heading1"/>
      </w:pPr>
      <w:bookmarkStart w:id="22" w:name="_Ref62812182"/>
      <w:bookmarkStart w:id="23" w:name="_Ref62812200"/>
      <w:bookmarkStart w:id="24" w:name="_Toc63336482"/>
      <w:r>
        <w:t>SCOPE</w:t>
      </w:r>
      <w:bookmarkEnd w:id="22"/>
      <w:bookmarkEnd w:id="23"/>
      <w:bookmarkEnd w:id="24"/>
    </w:p>
    <w:p w14:paraId="615C002B" w14:textId="0466CB6D" w:rsidR="009E303C" w:rsidRDefault="009E303C" w:rsidP="00F373FB">
      <w:pPr>
        <w:pStyle w:val="Heading2"/>
      </w:pPr>
      <w:bookmarkStart w:id="25" w:name="_Ref62808907"/>
      <w:bookmarkStart w:id="26" w:name="_Ref62808908"/>
      <w:bookmarkStart w:id="27" w:name="_Toc63336483"/>
      <w:r>
        <w:lastRenderedPageBreak/>
        <w:t>In-Scope</w:t>
      </w:r>
      <w:bookmarkEnd w:id="25"/>
      <w:bookmarkEnd w:id="26"/>
      <w:bookmarkEnd w:id="27"/>
    </w:p>
    <w:p w14:paraId="1F1AB98B" w14:textId="09B432CE" w:rsidR="009E303C" w:rsidRPr="009E303C" w:rsidRDefault="009E303C" w:rsidP="00F373FB">
      <w:pPr>
        <w:pStyle w:val="Heading2"/>
      </w:pPr>
      <w:bookmarkStart w:id="28" w:name="_Toc63336484"/>
      <w:r>
        <w:lastRenderedPageBreak/>
        <w:t>Out-of-Scope</w:t>
      </w:r>
      <w:bookmarkEnd w:id="28"/>
    </w:p>
    <w:p w14:paraId="768C1B1C" w14:textId="38E8B226" w:rsidR="009E303C" w:rsidRDefault="009E303C" w:rsidP="00F373FB">
      <w:pPr>
        <w:pStyle w:val="Heading2"/>
      </w:pPr>
      <w:bookmarkStart w:id="29" w:name="_Toc63336485"/>
      <w:r>
        <w:lastRenderedPageBreak/>
        <w:t>Assumptions &amp; Limitations</w:t>
      </w:r>
      <w:bookmarkEnd w:id="29"/>
    </w:p>
    <w:p w14:paraId="788561FA" w14:textId="7648DA59" w:rsidR="00DB2113" w:rsidRDefault="00DB2113" w:rsidP="00F373FB">
      <w:pPr>
        <w:pStyle w:val="Heading2"/>
      </w:pPr>
      <w:bookmarkStart w:id="30" w:name="_Ref62814594"/>
      <w:bookmarkStart w:id="31" w:name="_Ref62814595"/>
      <w:bookmarkStart w:id="32" w:name="_Ref62814596"/>
      <w:bookmarkStart w:id="33" w:name="_Ref62814597"/>
      <w:bookmarkStart w:id="34" w:name="_Toc63336486"/>
      <w:r>
        <w:lastRenderedPageBreak/>
        <w:t>2.4 Dependencies &amp; Pre-requisites</w:t>
      </w:r>
      <w:bookmarkEnd w:id="30"/>
      <w:bookmarkEnd w:id="31"/>
      <w:bookmarkEnd w:id="32"/>
      <w:bookmarkEnd w:id="33"/>
      <w:bookmarkEnd w:id="34"/>
    </w:p>
    <w:p w14:paraId="34AC854F" w14:textId="77777777" w:rsidR="00BE3839" w:rsidRDefault="00BE3839" w:rsidP="00F373FB">
      <w:pPr>
        <w:rPr>
          <w:rFonts w:ascii="Arial Bold" w:eastAsia="Times New Roman" w:hAnsi="Arial Bold"/>
          <w:sz w:val="24"/>
          <w:szCs w:val="28"/>
        </w:rPr>
      </w:pPr>
      <w:r>
        <w:br w:type="page"/>
      </w:r>
    </w:p>
    <w:p w14:paraId="43D640A1" w14:textId="3043D0C3" w:rsidR="00281351" w:rsidRDefault="009A3206" w:rsidP="00F373FB">
      <w:pPr>
        <w:pStyle w:val="Heading1"/>
      </w:pPr>
      <w:bookmarkStart w:id="35" w:name="_Toc63336487"/>
      <w:r>
        <w:lastRenderedPageBreak/>
        <w:t>OVERVIEW</w:t>
      </w:r>
      <w:bookmarkEnd w:id="35"/>
    </w:p>
    <w:p w14:paraId="74BC44C0" w14:textId="2ED24B79" w:rsidR="00281351" w:rsidRDefault="00281351" w:rsidP="00F373FB"/>
    <w:p w14:paraId="54A62657" w14:textId="53DFFE38" w:rsidR="00BE3839" w:rsidRDefault="00BE3839" w:rsidP="00F373FB">
      <w:r>
        <w:t xml:space="preserve">This System Specification details the Blueprint chapter “5.2.3.1 </w:t>
      </w:r>
      <w:r w:rsidRPr="00BE3839">
        <w:t>LI Contract Create / Update</w:t>
      </w:r>
      <w:r>
        <w:t>” and its subchapters.</w:t>
      </w:r>
    </w:p>
    <w:p w14:paraId="53288681" w14:textId="2673596F" w:rsidR="00BE3839" w:rsidRDefault="00BE3839" w:rsidP="00F373FB">
      <w:r>
        <w:t xml:space="preserve">This </w:t>
      </w:r>
      <w:r w:rsidR="008A163A">
        <w:t>is the main process to manage FRS117 Contract lifecycle for LI business:</w:t>
      </w:r>
    </w:p>
    <w:p w14:paraId="323ABEA8" w14:textId="11808DFD" w:rsidR="008A163A" w:rsidRDefault="008A163A" w:rsidP="00F373FB">
      <w:pPr>
        <w:pStyle w:val="ListParagraph"/>
        <w:numPr>
          <w:ilvl w:val="0"/>
          <w:numId w:val="33"/>
        </w:numPr>
      </w:pPr>
      <w:r>
        <w:t>Create new FRS117 contracts and assign GBM coverages for new business/renewed business/converted business</w:t>
      </w:r>
    </w:p>
    <w:p w14:paraId="20066BE6" w14:textId="41653F75" w:rsidR="008A163A" w:rsidRDefault="008A163A" w:rsidP="00F373FB">
      <w:pPr>
        <w:pStyle w:val="ListParagraph"/>
        <w:numPr>
          <w:ilvl w:val="0"/>
          <w:numId w:val="33"/>
        </w:numPr>
      </w:pPr>
      <w:r>
        <w:t>Identify existing FRS117 contracts and assign new GBM coverages when late additions need to be combined</w:t>
      </w:r>
    </w:p>
    <w:p w14:paraId="644035FB" w14:textId="110051D8" w:rsidR="001952A3" w:rsidRDefault="001952A3" w:rsidP="00F373FB">
      <w:r>
        <w:t>For more details on FRS117 Contracts please also refer to Blueprint Chapter “</w:t>
      </w:r>
      <w:r w:rsidRPr="001952A3">
        <w:t>5.2.3.1.1</w:t>
      </w:r>
      <w:r w:rsidRPr="001952A3">
        <w:tab/>
        <w:t>General concept of contract creation</w:t>
      </w:r>
      <w:r>
        <w:t>”</w:t>
      </w:r>
    </w:p>
    <w:p w14:paraId="363C6377" w14:textId="4C067325" w:rsidR="00BE3839" w:rsidRPr="00BE3839" w:rsidRDefault="009A3206" w:rsidP="00F373FB">
      <w:pPr>
        <w:pStyle w:val="Heading2"/>
      </w:pPr>
      <w:bookmarkStart w:id="36" w:name="_Ref63325944"/>
      <w:bookmarkStart w:id="37" w:name="_Ref63325952"/>
      <w:bookmarkStart w:id="38" w:name="_Toc63336488"/>
      <w:r>
        <w:lastRenderedPageBreak/>
        <w:t>ETL Dataflow (Functional)</w:t>
      </w:r>
      <w:bookmarkEnd w:id="36"/>
      <w:bookmarkEnd w:id="37"/>
      <w:bookmarkEnd w:id="38"/>
    </w:p>
    <w:p w14:paraId="5F9A9D41" w14:textId="2EFE0572" w:rsidR="00BE3839" w:rsidRPr="00BE3839" w:rsidRDefault="00BE3839" w:rsidP="00F373FB">
      <w:ins w:id="39" w:author="Nguyen, Le Nguyen" w:date="2020-11-13T11:24:00Z">
        <w:r>
          <w:rPr>
            <w:noProof/>
            <w:lang w:eastAsia="zh-CN"/>
          </w:rPr>
          <w:drawing>
            <wp:inline distT="0" distB="0" distL="0" distR="0" wp14:anchorId="62239FE2" wp14:editId="0BB98728">
              <wp:extent cx="5801995" cy="3326130"/>
              <wp:effectExtent l="0" t="0" r="8255"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995" cy="3326130"/>
                      </a:xfrm>
                      <a:prstGeom prst="rect">
                        <a:avLst/>
                      </a:prstGeom>
                    </pic:spPr>
                  </pic:pic>
                </a:graphicData>
              </a:graphic>
            </wp:inline>
          </w:drawing>
        </w:r>
      </w:ins>
    </w:p>
    <w:p w14:paraId="39BF84B2" w14:textId="0B9EF9B4" w:rsidR="00281351" w:rsidRDefault="009A3206" w:rsidP="00F373FB">
      <w:pPr>
        <w:pStyle w:val="Heading2"/>
      </w:pPr>
      <w:bookmarkStart w:id="40" w:name="_Toc63336489"/>
      <w:r>
        <w:lastRenderedPageBreak/>
        <w:t>ETL Dataflow (Technical)</w:t>
      </w:r>
      <w:bookmarkEnd w:id="40"/>
    </w:p>
    <w:p w14:paraId="20104A86" w14:textId="012A490D" w:rsidR="00281351" w:rsidRDefault="009A3206" w:rsidP="00F373FB">
      <w:pPr>
        <w:pStyle w:val="Heading2"/>
      </w:pPr>
      <w:bookmarkStart w:id="41" w:name="_Toc63336490"/>
      <w:r>
        <w:lastRenderedPageBreak/>
        <w:t>System Descriptions</w:t>
      </w:r>
      <w:bookmarkEnd w:id="41"/>
    </w:p>
    <w:p w14:paraId="7EFFF31F" w14:textId="77777777" w:rsidR="00BE3839" w:rsidRDefault="00BE3839" w:rsidP="00F373FB">
      <w:pPr>
        <w:rPr>
          <w:rFonts w:ascii="Arial Bold" w:eastAsia="Times New Roman" w:hAnsi="Arial Bold"/>
          <w:sz w:val="24"/>
          <w:szCs w:val="28"/>
        </w:rPr>
      </w:pPr>
      <w:r>
        <w:br w:type="page"/>
      </w:r>
    </w:p>
    <w:p w14:paraId="467B64A9" w14:textId="344CBD1E" w:rsidR="00281351" w:rsidRDefault="000D46A5" w:rsidP="00F373FB">
      <w:pPr>
        <w:pStyle w:val="Heading1"/>
      </w:pPr>
      <w:bookmarkStart w:id="42" w:name="_Toc63336491"/>
      <w:r>
        <w:lastRenderedPageBreak/>
        <w:t>IMPLEMENTATION DETAILS</w:t>
      </w:r>
      <w:bookmarkEnd w:id="42"/>
    </w:p>
    <w:p w14:paraId="79ECAAA0" w14:textId="14F36C19" w:rsidR="007E6601" w:rsidRDefault="007E6601" w:rsidP="00F373FB"/>
    <w:p w14:paraId="5986B35A" w14:textId="3DEEE353" w:rsidR="006F7877"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1 \w </w:instrText>
      </w:r>
      <w:r w:rsidRPr="00D478F8">
        <w:rPr>
          <w:rStyle w:val="ParagraphNumber"/>
        </w:rPr>
        <w:fldChar w:fldCharType="separate"/>
      </w:r>
      <w:r w:rsidR="00C3463F">
        <w:rPr>
          <w:rStyle w:val="ParagraphNumber"/>
          <w:noProof/>
        </w:rPr>
        <w:t>5</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1 \w </w:instrText>
      </w:r>
      <w:r w:rsidRPr="00D478F8">
        <w:rPr>
          <w:rStyle w:val="ParagraphNumber"/>
        </w:rPr>
        <w:fldChar w:fldCharType="separate"/>
      </w:r>
      <w:r w:rsidR="00C3463F">
        <w:rPr>
          <w:rStyle w:val="ParagraphNumber"/>
          <w:noProof/>
        </w:rPr>
        <w:instrText>5</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A</w:t>
      </w:r>
      <w:r w:rsidRPr="00D478F8">
        <w:rPr>
          <w:rStyle w:val="ParagraphNumber"/>
        </w:rPr>
        <w:fldChar w:fldCharType="end"/>
      </w:r>
      <w:r w:rsidRPr="00D478F8">
        <w:rPr>
          <w:rStyle w:val="ParagraphNumber"/>
        </w:rPr>
        <w:t>]</w:t>
      </w:r>
      <w:r>
        <w:rPr>
          <w:rStyle w:val="ParagraphNumber"/>
        </w:rPr>
        <w:t xml:space="preserve"> </w:t>
      </w:r>
      <w:r w:rsidR="006F7877">
        <w:t>Any system specification document requires adherence to the ETL Foundation Specifications. This includes but is not limited to:</w:t>
      </w:r>
    </w:p>
    <w:p w14:paraId="4DF9EE3B" w14:textId="59DC295C" w:rsidR="006F7877" w:rsidRDefault="006F7877" w:rsidP="00F373FB">
      <w:pPr>
        <w:pStyle w:val="ListParagraph"/>
        <w:numPr>
          <w:ilvl w:val="0"/>
          <w:numId w:val="35"/>
        </w:numPr>
      </w:pPr>
      <w:r>
        <w:t>Following naming conventions for Informatica &amp; Cloudera artefacts</w:t>
      </w:r>
    </w:p>
    <w:p w14:paraId="7B37D793" w14:textId="17BF2DFA" w:rsidR="006F7877" w:rsidRDefault="006F7877" w:rsidP="00F373FB">
      <w:pPr>
        <w:pStyle w:val="ListParagraph"/>
        <w:numPr>
          <w:ilvl w:val="0"/>
          <w:numId w:val="35"/>
        </w:numPr>
      </w:pPr>
      <w:r>
        <w:t>Following framework for logging &amp; error handling</w:t>
      </w:r>
    </w:p>
    <w:p w14:paraId="5DCC7258" w14:textId="735FA7A7" w:rsidR="006F7877" w:rsidRDefault="006F7877" w:rsidP="00F373FB">
      <w:pPr>
        <w:pStyle w:val="ListParagraph"/>
        <w:numPr>
          <w:ilvl w:val="0"/>
          <w:numId w:val="35"/>
        </w:numPr>
      </w:pPr>
      <w:r>
        <w:t>Following framework for ETL configurations</w:t>
      </w:r>
    </w:p>
    <w:p w14:paraId="4730D6EF" w14:textId="28B7412A" w:rsidR="007413B6" w:rsidRDefault="007413B6" w:rsidP="007413B6">
      <w:r w:rsidRPr="007413B6">
        <w:rPr>
          <w:rStyle w:val="ParagraphNumber"/>
        </w:rPr>
        <w:t>[</w:t>
      </w:r>
      <w:r w:rsidRPr="007413B6">
        <w:rPr>
          <w:rStyle w:val="ParagraphNumber"/>
        </w:rPr>
        <w:fldChar w:fldCharType="begin"/>
      </w:r>
      <w:r w:rsidRPr="007413B6">
        <w:rPr>
          <w:rStyle w:val="ParagraphNumber"/>
        </w:rPr>
        <w:instrText xml:space="preserve"> STYLEREF 1 \w </w:instrText>
      </w:r>
      <w:r w:rsidRPr="007413B6">
        <w:rPr>
          <w:rStyle w:val="ParagraphNumber"/>
        </w:rPr>
        <w:fldChar w:fldCharType="separate"/>
      </w:r>
      <w:r w:rsidR="00C3463F">
        <w:rPr>
          <w:rStyle w:val="ParagraphNumber"/>
          <w:noProof/>
        </w:rPr>
        <w:t>5</w:t>
      </w:r>
      <w:r w:rsidRPr="007413B6">
        <w:rPr>
          <w:rStyle w:val="ParagraphNumber"/>
        </w:rPr>
        <w:fldChar w:fldCharType="end"/>
      </w:r>
      <w:r w:rsidRPr="007413B6">
        <w:rPr>
          <w:rStyle w:val="ParagraphNumber"/>
        </w:rPr>
        <w:t>.</w:t>
      </w:r>
      <w:r w:rsidRPr="007413B6">
        <w:rPr>
          <w:rStyle w:val="ParagraphNumber"/>
        </w:rPr>
        <w:fldChar w:fldCharType="begin"/>
      </w:r>
      <w:r w:rsidRPr="007413B6">
        <w:rPr>
          <w:rStyle w:val="ParagraphNumber"/>
        </w:rPr>
        <w:instrText xml:space="preserve"> SEQ "C</w:instrText>
      </w:r>
      <w:r w:rsidRPr="007413B6">
        <w:rPr>
          <w:rStyle w:val="ParagraphNumber"/>
        </w:rPr>
        <w:fldChar w:fldCharType="begin"/>
      </w:r>
      <w:r w:rsidRPr="007413B6">
        <w:rPr>
          <w:rStyle w:val="ParagraphNumber"/>
        </w:rPr>
        <w:instrText xml:space="preserve"> STYLEREF 1 \w </w:instrText>
      </w:r>
      <w:r w:rsidRPr="007413B6">
        <w:rPr>
          <w:rStyle w:val="ParagraphNumber"/>
        </w:rPr>
        <w:fldChar w:fldCharType="separate"/>
      </w:r>
      <w:r w:rsidR="00C3463F">
        <w:rPr>
          <w:rStyle w:val="ParagraphNumber"/>
          <w:noProof/>
        </w:rPr>
        <w:instrText>5</w:instrText>
      </w:r>
      <w:r w:rsidRPr="007413B6">
        <w:rPr>
          <w:rStyle w:val="ParagraphNumber"/>
        </w:rPr>
        <w:fldChar w:fldCharType="end"/>
      </w:r>
      <w:r w:rsidRPr="007413B6">
        <w:rPr>
          <w:rStyle w:val="ParagraphNumber"/>
        </w:rPr>
        <w:instrText xml:space="preserve">" \*ALPHABETIC </w:instrText>
      </w:r>
      <w:r w:rsidRPr="007413B6">
        <w:rPr>
          <w:rStyle w:val="ParagraphNumber"/>
        </w:rPr>
        <w:fldChar w:fldCharType="separate"/>
      </w:r>
      <w:r w:rsidR="00C3463F">
        <w:rPr>
          <w:rStyle w:val="ParagraphNumber"/>
          <w:noProof/>
        </w:rPr>
        <w:t>B</w:t>
      </w:r>
      <w:r w:rsidRPr="007413B6">
        <w:rPr>
          <w:rStyle w:val="ParagraphNumber"/>
        </w:rPr>
        <w:fldChar w:fldCharType="end"/>
      </w:r>
      <w:r w:rsidRPr="007413B6">
        <w:rPr>
          <w:rStyle w:val="ParagraphNumber"/>
        </w:rPr>
        <w:t>]</w:t>
      </w:r>
      <w:r>
        <w:t xml:space="preserve"> This system specification covers the entire process to create new FRS117 contracts, or update existing FRS117 contracts which gets triggered by source system changes to underlying master data. </w:t>
      </w:r>
    </w:p>
    <w:p w14:paraId="37AFB518" w14:textId="7E7C89E9" w:rsidR="007413B6" w:rsidRDefault="007413B6" w:rsidP="007413B6">
      <w:r w:rsidRPr="007413B6">
        <w:rPr>
          <w:rStyle w:val="ParagraphNumber"/>
        </w:rPr>
        <w:t>[</w:t>
      </w:r>
      <w:r w:rsidRPr="007413B6">
        <w:rPr>
          <w:rStyle w:val="ParagraphNumber"/>
        </w:rPr>
        <w:fldChar w:fldCharType="begin"/>
      </w:r>
      <w:r w:rsidRPr="007413B6">
        <w:rPr>
          <w:rStyle w:val="ParagraphNumber"/>
        </w:rPr>
        <w:instrText xml:space="preserve"> STYLEREF 1 \w </w:instrText>
      </w:r>
      <w:r w:rsidRPr="007413B6">
        <w:rPr>
          <w:rStyle w:val="ParagraphNumber"/>
        </w:rPr>
        <w:fldChar w:fldCharType="separate"/>
      </w:r>
      <w:r w:rsidR="00C3463F">
        <w:rPr>
          <w:rStyle w:val="ParagraphNumber"/>
          <w:noProof/>
        </w:rPr>
        <w:t>5</w:t>
      </w:r>
      <w:r w:rsidRPr="007413B6">
        <w:rPr>
          <w:rStyle w:val="ParagraphNumber"/>
        </w:rPr>
        <w:fldChar w:fldCharType="end"/>
      </w:r>
      <w:r w:rsidRPr="007413B6">
        <w:rPr>
          <w:rStyle w:val="ParagraphNumber"/>
        </w:rPr>
        <w:t>.</w:t>
      </w:r>
      <w:r w:rsidRPr="007413B6">
        <w:rPr>
          <w:rStyle w:val="ParagraphNumber"/>
        </w:rPr>
        <w:fldChar w:fldCharType="begin"/>
      </w:r>
      <w:r w:rsidRPr="007413B6">
        <w:rPr>
          <w:rStyle w:val="ParagraphNumber"/>
        </w:rPr>
        <w:instrText xml:space="preserve"> SEQ "C</w:instrText>
      </w:r>
      <w:r w:rsidRPr="007413B6">
        <w:rPr>
          <w:rStyle w:val="ParagraphNumber"/>
        </w:rPr>
        <w:fldChar w:fldCharType="begin"/>
      </w:r>
      <w:r w:rsidRPr="007413B6">
        <w:rPr>
          <w:rStyle w:val="ParagraphNumber"/>
        </w:rPr>
        <w:instrText xml:space="preserve"> STYLEREF 1 \w </w:instrText>
      </w:r>
      <w:r w:rsidRPr="007413B6">
        <w:rPr>
          <w:rStyle w:val="ParagraphNumber"/>
        </w:rPr>
        <w:fldChar w:fldCharType="separate"/>
      </w:r>
      <w:r w:rsidR="00C3463F">
        <w:rPr>
          <w:rStyle w:val="ParagraphNumber"/>
          <w:noProof/>
        </w:rPr>
        <w:instrText>5</w:instrText>
      </w:r>
      <w:r w:rsidRPr="007413B6">
        <w:rPr>
          <w:rStyle w:val="ParagraphNumber"/>
        </w:rPr>
        <w:fldChar w:fldCharType="end"/>
      </w:r>
      <w:r w:rsidRPr="007413B6">
        <w:rPr>
          <w:rStyle w:val="ParagraphNumber"/>
        </w:rPr>
        <w:instrText xml:space="preserve">" \*ALPHABETIC </w:instrText>
      </w:r>
      <w:r w:rsidRPr="007413B6">
        <w:rPr>
          <w:rStyle w:val="ParagraphNumber"/>
        </w:rPr>
        <w:fldChar w:fldCharType="separate"/>
      </w:r>
      <w:r w:rsidR="00C3463F">
        <w:rPr>
          <w:rStyle w:val="ParagraphNumber"/>
          <w:noProof/>
        </w:rPr>
        <w:t>C</w:t>
      </w:r>
      <w:r w:rsidRPr="007413B6">
        <w:rPr>
          <w:rStyle w:val="ParagraphNumber"/>
        </w:rPr>
        <w:fldChar w:fldCharType="end"/>
      </w:r>
      <w:r w:rsidRPr="007413B6">
        <w:rPr>
          <w:rStyle w:val="ParagraphNumber"/>
        </w:rPr>
        <w:t>]</w:t>
      </w:r>
      <w:r>
        <w:t xml:space="preserve"> The following chapters detail each step in below diagram.</w:t>
      </w:r>
    </w:p>
    <w:p w14:paraId="01D060FE" w14:textId="32259FDB" w:rsidR="007413B6" w:rsidRDefault="007413B6" w:rsidP="007413B6">
      <w:pPr>
        <w:ind w:left="360"/>
      </w:pPr>
      <w:r>
        <w:rPr>
          <w:noProof/>
        </w:rPr>
        <w:drawing>
          <wp:inline distT="0" distB="0" distL="0" distR="0" wp14:anchorId="68725526" wp14:editId="05397351">
            <wp:extent cx="5801995" cy="332613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5801995" cy="3326130"/>
                    </a:xfrm>
                    <a:prstGeom prst="rect">
                      <a:avLst/>
                    </a:prstGeom>
                  </pic:spPr>
                </pic:pic>
              </a:graphicData>
            </a:graphic>
          </wp:inline>
        </w:drawing>
      </w:r>
    </w:p>
    <w:p w14:paraId="5D4675E7" w14:textId="22542D7B" w:rsidR="002571B1" w:rsidRDefault="002571B1" w:rsidP="00F373FB">
      <w:pPr>
        <w:pStyle w:val="Heading2"/>
      </w:pPr>
      <w:bookmarkStart w:id="43" w:name="_Ref62627176"/>
      <w:bookmarkStart w:id="44" w:name="_Ref62627178"/>
      <w:bookmarkStart w:id="45" w:name="_Toc63336492"/>
      <w:r>
        <w:lastRenderedPageBreak/>
        <w:t xml:space="preserve">Transformation </w:t>
      </w:r>
      <w:r w:rsidR="00BE3839">
        <w:t>–</w:t>
      </w:r>
      <w:r>
        <w:t xml:space="preserve"> </w:t>
      </w:r>
      <w:r w:rsidR="00BE3839">
        <w:t>Get FRS117 Coverage Updates</w:t>
      </w:r>
      <w:bookmarkEnd w:id="43"/>
      <w:bookmarkEnd w:id="44"/>
      <w:bookmarkEnd w:id="45"/>
    </w:p>
    <w:p w14:paraId="12619B88" w14:textId="0FB110E5" w:rsidR="001952A3"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2 \w </w:instrText>
      </w:r>
      <w:r w:rsidRPr="00D478F8">
        <w:rPr>
          <w:rStyle w:val="ParagraphNumber"/>
        </w:rPr>
        <w:fldChar w:fldCharType="separate"/>
      </w:r>
      <w:r w:rsidR="00C3463F">
        <w:rPr>
          <w:rStyle w:val="ParagraphNumber"/>
          <w:noProof/>
        </w:rPr>
        <w:t>5.1</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2 \w </w:instrText>
      </w:r>
      <w:r w:rsidRPr="00D478F8">
        <w:rPr>
          <w:rStyle w:val="ParagraphNumber"/>
        </w:rPr>
        <w:fldChar w:fldCharType="separate"/>
      </w:r>
      <w:r w:rsidR="00C3463F">
        <w:rPr>
          <w:rStyle w:val="ParagraphNumber"/>
          <w:noProof/>
        </w:rPr>
        <w:instrText>5.1</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A</w:t>
      </w:r>
      <w:r w:rsidRPr="00D478F8">
        <w:rPr>
          <w:rStyle w:val="ParagraphNumber"/>
        </w:rPr>
        <w:fldChar w:fldCharType="end"/>
      </w:r>
      <w:r w:rsidRPr="00D478F8">
        <w:rPr>
          <w:rStyle w:val="ParagraphNumber"/>
        </w:rPr>
        <w:t>]</w:t>
      </w:r>
      <w:r>
        <w:t xml:space="preserve"> </w:t>
      </w:r>
      <w:r w:rsidR="001A4373">
        <w:t xml:space="preserve">This process identifies all new or changed relevant coverages in the </w:t>
      </w:r>
      <w:r w:rsidR="00840F81">
        <w:t>Data Models &gt; Generic Business Model (Logical)</w:t>
      </w:r>
      <w:r w:rsidR="001A4373">
        <w:t xml:space="preserve"> on or after a specified timestamp.</w:t>
      </w:r>
      <w:bookmarkStart w:id="46" w:name="_Ref62811949"/>
      <w:r w:rsidR="00E82E8E">
        <w:rPr>
          <w:rStyle w:val="FootnoteReference"/>
        </w:rPr>
        <w:footnoteReference w:id="1"/>
      </w:r>
      <w:bookmarkEnd w:id="46"/>
    </w:p>
    <w:p w14:paraId="0D60C08D" w14:textId="27FE4EE0" w:rsidR="001A4373" w:rsidRPr="001952A3"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2 \w </w:instrText>
      </w:r>
      <w:r w:rsidRPr="00D478F8">
        <w:rPr>
          <w:rStyle w:val="ParagraphNumber"/>
        </w:rPr>
        <w:fldChar w:fldCharType="separate"/>
      </w:r>
      <w:r w:rsidR="00C3463F">
        <w:rPr>
          <w:rStyle w:val="ParagraphNumber"/>
          <w:noProof/>
        </w:rPr>
        <w:t>5.1</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2 \w </w:instrText>
      </w:r>
      <w:r w:rsidRPr="00D478F8">
        <w:rPr>
          <w:rStyle w:val="ParagraphNumber"/>
        </w:rPr>
        <w:fldChar w:fldCharType="separate"/>
      </w:r>
      <w:r w:rsidR="00C3463F">
        <w:rPr>
          <w:rStyle w:val="ParagraphNumber"/>
          <w:noProof/>
        </w:rPr>
        <w:instrText>5.1</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B</w:t>
      </w:r>
      <w:r w:rsidRPr="00D478F8">
        <w:rPr>
          <w:rStyle w:val="ParagraphNumber"/>
        </w:rPr>
        <w:fldChar w:fldCharType="end"/>
      </w:r>
      <w:r w:rsidRPr="00D478F8">
        <w:rPr>
          <w:rStyle w:val="ParagraphNumber"/>
        </w:rPr>
        <w:t>]</w:t>
      </w:r>
      <w:r>
        <w:t xml:space="preserve"> </w:t>
      </w:r>
      <w:r w:rsidR="001A4373">
        <w:t xml:space="preserve">Note that this process must remove coverages that are not relevant for the FRS117 </w:t>
      </w:r>
      <w:commentRangeStart w:id="47"/>
      <w:r w:rsidR="001A4373">
        <w:t>process</w:t>
      </w:r>
      <w:commentRangeEnd w:id="47"/>
      <w:r w:rsidR="00323B1C">
        <w:rPr>
          <w:rStyle w:val="CommentReference"/>
        </w:rPr>
        <w:commentReference w:id="47"/>
      </w:r>
      <w:r w:rsidR="001A4373">
        <w:t>.</w:t>
      </w:r>
    </w:p>
    <w:p w14:paraId="2F8C6F65" w14:textId="75AD6B43" w:rsidR="00C11341" w:rsidRPr="001952A3" w:rsidRDefault="001952A3" w:rsidP="00C11341">
      <w:r w:rsidRPr="00464A9B">
        <w:rPr>
          <w:noProof/>
          <w:lang w:eastAsia="zh-CN"/>
        </w:rPr>
        <w:drawing>
          <wp:inline distT="0" distB="0" distL="0" distR="0" wp14:anchorId="42F1CD6E" wp14:editId="5162BE04">
            <wp:extent cx="4674686" cy="2758151"/>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298" cy="2760872"/>
                    </a:xfrm>
                    <a:prstGeom prst="rect">
                      <a:avLst/>
                    </a:prstGeom>
                  </pic:spPr>
                </pic:pic>
              </a:graphicData>
            </a:graphic>
          </wp:inline>
        </w:drawing>
      </w:r>
    </w:p>
    <w:p w14:paraId="2F4C82EA" w14:textId="7C0C4CD3" w:rsidR="007E6601" w:rsidRDefault="000D46A5" w:rsidP="00F373FB">
      <w:pPr>
        <w:pStyle w:val="Heading3"/>
      </w:pPr>
      <w:bookmarkStart w:id="48" w:name="_Ref62813999"/>
      <w:bookmarkStart w:id="49" w:name="_Toc63336493"/>
      <w:r>
        <w:t>Source Data Objects</w:t>
      </w:r>
      <w:bookmarkEnd w:id="48"/>
      <w:bookmarkEnd w:id="49"/>
    </w:p>
    <w:p w14:paraId="7762B73D" w14:textId="5B2591B5" w:rsidR="000D46A5" w:rsidRDefault="000D46A5" w:rsidP="00F373FB">
      <w:pPr>
        <w:pStyle w:val="Heading4"/>
      </w:pPr>
      <w:bookmarkStart w:id="50" w:name="_Ref62814034"/>
      <w:r>
        <w:t>Extract Details/Source Details</w:t>
      </w:r>
      <w:bookmarkEnd w:id="50"/>
    </w:p>
    <w:tbl>
      <w:tblPr>
        <w:tblpPr w:leftFromText="180" w:rightFromText="180" w:vertAnchor="text" w:horzAnchor="page" w:tblpX="1458" w:tblpY="203"/>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5784"/>
      </w:tblGrid>
      <w:tr w:rsidR="00840F81" w:rsidRPr="00D434C9" w14:paraId="6F9997AD" w14:textId="77777777" w:rsidTr="00840F81">
        <w:tc>
          <w:tcPr>
            <w:tcW w:w="3425" w:type="dxa"/>
            <w:shd w:val="clear" w:color="000000" w:fill="000000"/>
            <w:vAlign w:val="center"/>
            <w:hideMark/>
          </w:tcPr>
          <w:p w14:paraId="677CCA3E" w14:textId="28EBEF5E" w:rsidR="00840F81" w:rsidRPr="001C5188" w:rsidRDefault="00840F81" w:rsidP="00F373FB">
            <w:pPr>
              <w:pStyle w:val="TableParagraph"/>
              <w:rPr>
                <w:lang w:eastAsia="zh-CN"/>
              </w:rPr>
            </w:pPr>
            <w:r>
              <w:rPr>
                <w:lang w:eastAsia="zh-CN"/>
              </w:rPr>
              <w:t>DATA OBJECT</w:t>
            </w:r>
          </w:p>
        </w:tc>
        <w:tc>
          <w:tcPr>
            <w:tcW w:w="5784" w:type="dxa"/>
            <w:shd w:val="clear" w:color="000000" w:fill="000000"/>
            <w:vAlign w:val="center"/>
            <w:hideMark/>
          </w:tcPr>
          <w:p w14:paraId="59460E25" w14:textId="77777777" w:rsidR="00840F81" w:rsidRPr="001C5188" w:rsidRDefault="00840F81" w:rsidP="00F373FB">
            <w:pPr>
              <w:pStyle w:val="TableParagraph"/>
              <w:rPr>
                <w:lang w:eastAsia="zh-CN"/>
              </w:rPr>
            </w:pPr>
            <w:r>
              <w:rPr>
                <w:lang w:eastAsia="zh-CN"/>
              </w:rPr>
              <w:t>REFERENCE</w:t>
            </w:r>
          </w:p>
        </w:tc>
      </w:tr>
      <w:tr w:rsidR="00840F81" w:rsidRPr="001C5188" w14:paraId="08A40F18" w14:textId="77777777" w:rsidTr="00840F81">
        <w:tc>
          <w:tcPr>
            <w:tcW w:w="3425" w:type="dxa"/>
            <w:shd w:val="clear" w:color="auto" w:fill="auto"/>
          </w:tcPr>
          <w:p w14:paraId="725CB9D0" w14:textId="27C6C40B" w:rsidR="00840F81" w:rsidRDefault="00840F81" w:rsidP="00D000F7">
            <w:pPr>
              <w:pStyle w:val="Default"/>
            </w:pPr>
            <w:r>
              <w:t>Policy Agreement</w:t>
            </w:r>
          </w:p>
        </w:tc>
        <w:tc>
          <w:tcPr>
            <w:tcW w:w="5784" w:type="dxa"/>
            <w:shd w:val="clear" w:color="auto" w:fill="auto"/>
          </w:tcPr>
          <w:p w14:paraId="4AD280CD" w14:textId="1237CDA6" w:rsidR="00840F81" w:rsidRPr="000A04F0" w:rsidRDefault="00840F81" w:rsidP="00D000F7">
            <w:pPr>
              <w:pStyle w:val="Default"/>
            </w:pPr>
            <w:r>
              <w:t>Data Models &gt; Generic Business Model (Logical)</w:t>
            </w:r>
          </w:p>
        </w:tc>
      </w:tr>
      <w:tr w:rsidR="00840F81" w:rsidRPr="001C5188" w14:paraId="06A14539" w14:textId="77777777" w:rsidTr="00840F81">
        <w:tc>
          <w:tcPr>
            <w:tcW w:w="3425" w:type="dxa"/>
            <w:shd w:val="clear" w:color="auto" w:fill="auto"/>
          </w:tcPr>
          <w:p w14:paraId="18E3BE4C" w14:textId="226EBFE1" w:rsidR="00840F81" w:rsidRDefault="00840F81" w:rsidP="00D000F7">
            <w:pPr>
              <w:pStyle w:val="Default"/>
            </w:pPr>
            <w:r>
              <w:t>Policy Plan</w:t>
            </w:r>
          </w:p>
        </w:tc>
        <w:tc>
          <w:tcPr>
            <w:tcW w:w="5784" w:type="dxa"/>
            <w:shd w:val="clear" w:color="auto" w:fill="auto"/>
          </w:tcPr>
          <w:p w14:paraId="79CE9E71" w14:textId="7D67B65C" w:rsidR="00840F81" w:rsidRPr="000A04F0" w:rsidRDefault="00840F81" w:rsidP="00D000F7">
            <w:pPr>
              <w:pStyle w:val="Default"/>
            </w:pPr>
            <w:r>
              <w:t>Data Models &gt; Generic Business Model (Logical)</w:t>
            </w:r>
          </w:p>
        </w:tc>
      </w:tr>
      <w:tr w:rsidR="00840F81" w:rsidRPr="001C5188" w14:paraId="4CD05700" w14:textId="77777777" w:rsidTr="00840F81">
        <w:tc>
          <w:tcPr>
            <w:tcW w:w="3425" w:type="dxa"/>
            <w:shd w:val="clear" w:color="auto" w:fill="auto"/>
            <w:hideMark/>
          </w:tcPr>
          <w:p w14:paraId="73E94C08" w14:textId="3F2A1E5A" w:rsidR="00840F81" w:rsidRPr="001C5188" w:rsidRDefault="00840F81" w:rsidP="00D000F7">
            <w:pPr>
              <w:pStyle w:val="Default"/>
            </w:pPr>
            <w:r>
              <w:t>Coverage</w:t>
            </w:r>
          </w:p>
        </w:tc>
        <w:tc>
          <w:tcPr>
            <w:tcW w:w="5784" w:type="dxa"/>
            <w:shd w:val="clear" w:color="auto" w:fill="auto"/>
            <w:hideMark/>
          </w:tcPr>
          <w:p w14:paraId="7EFD0C5D" w14:textId="4147F95E" w:rsidR="00840F81" w:rsidRPr="001C5188" w:rsidRDefault="00840F81" w:rsidP="00D000F7">
            <w:pPr>
              <w:pStyle w:val="Default"/>
            </w:pPr>
            <w:r>
              <w:t>Data Models &gt; Generic Business Model (Logical)</w:t>
            </w:r>
          </w:p>
        </w:tc>
      </w:tr>
      <w:tr w:rsidR="00840F81" w:rsidRPr="001C5188" w14:paraId="300F2EA4" w14:textId="77777777" w:rsidTr="00840F81">
        <w:tc>
          <w:tcPr>
            <w:tcW w:w="3425" w:type="dxa"/>
            <w:shd w:val="clear" w:color="auto" w:fill="auto"/>
          </w:tcPr>
          <w:p w14:paraId="6FA687B8" w14:textId="5FF4A8D1" w:rsidR="00840F81" w:rsidRPr="001C5188" w:rsidRDefault="00840F81" w:rsidP="00D000F7">
            <w:pPr>
              <w:pStyle w:val="Default"/>
            </w:pPr>
            <w:r>
              <w:t>Product Configuration</w:t>
            </w:r>
          </w:p>
        </w:tc>
        <w:tc>
          <w:tcPr>
            <w:tcW w:w="5784" w:type="dxa"/>
            <w:shd w:val="clear" w:color="auto" w:fill="auto"/>
          </w:tcPr>
          <w:p w14:paraId="50824147" w14:textId="508EC823" w:rsidR="00840F81" w:rsidRPr="001C5188" w:rsidRDefault="00840F81" w:rsidP="00D000F7">
            <w:pPr>
              <w:pStyle w:val="Default"/>
            </w:pPr>
            <w:r>
              <w:t>Data Models &gt; Data Models &gt; FRS117 Model (Logical) (Logical)</w:t>
            </w:r>
          </w:p>
        </w:tc>
      </w:tr>
    </w:tbl>
    <w:p w14:paraId="36A4753F" w14:textId="77777777" w:rsidR="002571B1" w:rsidRPr="002571B1" w:rsidRDefault="002571B1" w:rsidP="00F373FB"/>
    <w:p w14:paraId="0A707992" w14:textId="08F51025" w:rsidR="007E6601" w:rsidRDefault="000D46A5" w:rsidP="00F373FB">
      <w:pPr>
        <w:pStyle w:val="Heading3"/>
      </w:pPr>
      <w:bookmarkStart w:id="51" w:name="_Ref63326307"/>
      <w:bookmarkStart w:id="52" w:name="_Ref63326308"/>
      <w:bookmarkStart w:id="53" w:name="_Toc63336494"/>
      <w:r>
        <w:t>Transform</w:t>
      </w:r>
      <w:bookmarkEnd w:id="51"/>
      <w:bookmarkEnd w:id="52"/>
      <w:bookmarkEnd w:id="53"/>
    </w:p>
    <w:p w14:paraId="3E6B78A5" w14:textId="71691E77" w:rsidR="00A075FF" w:rsidRDefault="00A075FF" w:rsidP="00F373FB">
      <w:pPr>
        <w:pStyle w:val="Heading4"/>
      </w:pPr>
      <w:bookmarkStart w:id="54" w:name="_Ref62812351"/>
      <w:r>
        <w:t>Get new or changed Coverages</w:t>
      </w:r>
      <w:r w:rsidR="00610380">
        <w:rPr>
          <w:rStyle w:val="FootnoteReference"/>
        </w:rPr>
        <w:footnoteReference w:id="2"/>
      </w:r>
      <w:bookmarkEnd w:id="54"/>
    </w:p>
    <w:p w14:paraId="3C31FBC0" w14:textId="27C9DF62" w:rsidR="002571B1"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5.1.2.1</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5.1.2.1</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A</w:t>
      </w:r>
      <w:r w:rsidRPr="00D478F8">
        <w:rPr>
          <w:rStyle w:val="ParagraphNumber"/>
        </w:rPr>
        <w:fldChar w:fldCharType="end"/>
      </w:r>
      <w:r w:rsidRPr="00D478F8">
        <w:rPr>
          <w:rStyle w:val="ParagraphNumber"/>
        </w:rPr>
        <w:t>]</w:t>
      </w:r>
      <w:r>
        <w:t xml:space="preserve"> </w:t>
      </w:r>
      <w:r w:rsidR="00A075FF">
        <w:t>Determine the timestamp on or after which changed coverages must be identified. This timestamp should default to the timestamp when the job was last run (</w:t>
      </w:r>
      <w:r w:rsidR="006F7877">
        <w:t>refer to ETL Foundation Specifications</w:t>
      </w:r>
      <w:r w:rsidR="00A075FF">
        <w:t>).</w:t>
      </w:r>
    </w:p>
    <w:p w14:paraId="6B5601BB" w14:textId="69F6E6BD" w:rsidR="00A075FF"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5.1.2.1</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5.1.2.1</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B</w:t>
      </w:r>
      <w:r w:rsidRPr="00D478F8">
        <w:rPr>
          <w:rStyle w:val="ParagraphNumber"/>
        </w:rPr>
        <w:fldChar w:fldCharType="end"/>
      </w:r>
      <w:r w:rsidRPr="00D478F8">
        <w:rPr>
          <w:rStyle w:val="ParagraphNumber"/>
        </w:rPr>
        <w:t>]</w:t>
      </w:r>
      <w:r>
        <w:t xml:space="preserve"> </w:t>
      </w:r>
      <w:r w:rsidR="00A075FF">
        <w:t>An alternative timestamp can be supplied as a runtime parameter for rerun, and testing purposes.</w:t>
      </w:r>
    </w:p>
    <w:p w14:paraId="5F1A801C" w14:textId="494A7916" w:rsidR="00EF16A8" w:rsidRDefault="00D478F8" w:rsidP="00F373FB">
      <w:r w:rsidRPr="00D478F8">
        <w:rPr>
          <w:rStyle w:val="ParagraphNumber"/>
        </w:rPr>
        <w:lastRenderedPageBreak/>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5.1.2.1</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5.1.2.1</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C</w:t>
      </w:r>
      <w:r w:rsidRPr="00D478F8">
        <w:rPr>
          <w:rStyle w:val="ParagraphNumber"/>
        </w:rPr>
        <w:fldChar w:fldCharType="end"/>
      </w:r>
      <w:r w:rsidRPr="00D478F8">
        <w:rPr>
          <w:rStyle w:val="ParagraphNumber"/>
        </w:rPr>
        <w:t>]</w:t>
      </w:r>
      <w:r>
        <w:t xml:space="preserve"> </w:t>
      </w:r>
      <w:r w:rsidR="00A6534C">
        <w:t>Create a new dataset DS_NEW_COVERAGES by s</w:t>
      </w:r>
      <w:r w:rsidR="00A075FF">
        <w:t>elect</w:t>
      </w:r>
      <w:r w:rsidR="00A6534C">
        <w:t>ing</w:t>
      </w:r>
      <w:r w:rsidR="00A075FF">
        <w:t xml:space="preserve"> all</w:t>
      </w:r>
      <w:r w:rsidR="00767864">
        <w:t xml:space="preserve"> Life business</w:t>
      </w:r>
      <w:r w:rsidR="00A075FF">
        <w:t xml:space="preserve"> </w:t>
      </w:r>
      <w:r w:rsidR="00EF16A8">
        <w:t xml:space="preserve">“Coverage” </w:t>
      </w:r>
      <w:r w:rsidR="00A075FF">
        <w:t xml:space="preserve">records </w:t>
      </w:r>
      <w:r w:rsidR="00767864">
        <w:t xml:space="preserve">that have </w:t>
      </w:r>
      <w:r w:rsidR="00A075FF">
        <w:t xml:space="preserve">been uploaded to the </w:t>
      </w:r>
      <w:r w:rsidR="00840F81">
        <w:t>Data Models &gt; Generic Business Model (Logical)</w:t>
      </w:r>
      <w:r w:rsidR="00A075FF">
        <w:t xml:space="preserve"> after the determined timestamp.</w:t>
      </w:r>
      <w:r w:rsidR="00767864">
        <w:t xml:space="preserve"> </w:t>
      </w:r>
    </w:p>
    <w:p w14:paraId="5403D174" w14:textId="2A68E358" w:rsidR="00EF16A8" w:rsidRDefault="00EF16A8" w:rsidP="00F373FB">
      <w:r w:rsidRPr="00EF16A8">
        <w:rPr>
          <w:rStyle w:val="ParagraphNumber"/>
        </w:rPr>
        <w:t>[</w:t>
      </w:r>
      <w:r w:rsidRPr="00EF16A8">
        <w:rPr>
          <w:rStyle w:val="ParagraphNumber"/>
        </w:rPr>
        <w:fldChar w:fldCharType="begin"/>
      </w:r>
      <w:r w:rsidRPr="00EF16A8">
        <w:rPr>
          <w:rStyle w:val="ParagraphNumber"/>
        </w:rPr>
        <w:instrText xml:space="preserve"> STYLEREF 4 \w </w:instrText>
      </w:r>
      <w:r w:rsidRPr="00EF16A8">
        <w:rPr>
          <w:rStyle w:val="ParagraphNumber"/>
        </w:rPr>
        <w:fldChar w:fldCharType="separate"/>
      </w:r>
      <w:r w:rsidR="00C3463F">
        <w:rPr>
          <w:rStyle w:val="ParagraphNumber"/>
          <w:noProof/>
        </w:rPr>
        <w:t>5.1.2.1</w:t>
      </w:r>
      <w:r w:rsidRPr="00EF16A8">
        <w:rPr>
          <w:rStyle w:val="ParagraphNumber"/>
        </w:rPr>
        <w:fldChar w:fldCharType="end"/>
      </w:r>
      <w:r w:rsidRPr="00EF16A8">
        <w:rPr>
          <w:rStyle w:val="ParagraphNumber"/>
        </w:rPr>
        <w:t>.</w:t>
      </w:r>
      <w:r w:rsidRPr="00EF16A8">
        <w:rPr>
          <w:rStyle w:val="ParagraphNumber"/>
        </w:rPr>
        <w:fldChar w:fldCharType="begin"/>
      </w:r>
      <w:r w:rsidRPr="00EF16A8">
        <w:rPr>
          <w:rStyle w:val="ParagraphNumber"/>
        </w:rPr>
        <w:instrText xml:space="preserve"> SEQ "C</w:instrText>
      </w:r>
      <w:r w:rsidRPr="00EF16A8">
        <w:rPr>
          <w:rStyle w:val="ParagraphNumber"/>
        </w:rPr>
        <w:fldChar w:fldCharType="begin"/>
      </w:r>
      <w:r w:rsidRPr="00EF16A8">
        <w:rPr>
          <w:rStyle w:val="ParagraphNumber"/>
        </w:rPr>
        <w:instrText xml:space="preserve"> STYLEREF 4 \w </w:instrText>
      </w:r>
      <w:r w:rsidRPr="00EF16A8">
        <w:rPr>
          <w:rStyle w:val="ParagraphNumber"/>
        </w:rPr>
        <w:fldChar w:fldCharType="separate"/>
      </w:r>
      <w:r w:rsidR="00C3463F">
        <w:rPr>
          <w:rStyle w:val="ParagraphNumber"/>
          <w:noProof/>
        </w:rPr>
        <w:instrText>5.1.2.1</w:instrText>
      </w:r>
      <w:r w:rsidRPr="00EF16A8">
        <w:rPr>
          <w:rStyle w:val="ParagraphNumber"/>
        </w:rPr>
        <w:fldChar w:fldCharType="end"/>
      </w:r>
      <w:r w:rsidRPr="00EF16A8">
        <w:rPr>
          <w:rStyle w:val="ParagraphNumber"/>
        </w:rPr>
        <w:instrText xml:space="preserve">" \*ALPHABETIC </w:instrText>
      </w:r>
      <w:r w:rsidRPr="00EF16A8">
        <w:rPr>
          <w:rStyle w:val="ParagraphNumber"/>
        </w:rPr>
        <w:fldChar w:fldCharType="separate"/>
      </w:r>
      <w:r w:rsidR="00C3463F">
        <w:rPr>
          <w:rStyle w:val="ParagraphNumber"/>
          <w:noProof/>
        </w:rPr>
        <w:t>D</w:t>
      </w:r>
      <w:r w:rsidRPr="00EF16A8">
        <w:rPr>
          <w:rStyle w:val="ParagraphNumber"/>
        </w:rPr>
        <w:fldChar w:fldCharType="end"/>
      </w:r>
      <w:r w:rsidRPr="00EF16A8">
        <w:rPr>
          <w:rStyle w:val="ParagraphNumber"/>
        </w:rPr>
        <w:t>]</w:t>
      </w:r>
      <w:r>
        <w:t xml:space="preserve"> J</w:t>
      </w:r>
      <w:r w:rsidR="00CF4B76">
        <w:t>oin</w:t>
      </w:r>
      <w:r w:rsidR="00A075FF">
        <w:t xml:space="preserve"> the </w:t>
      </w:r>
      <w:r w:rsidR="005861E2">
        <w:t>coverage record</w:t>
      </w:r>
      <w:r>
        <w:t>s</w:t>
      </w:r>
      <w:r w:rsidR="005861E2">
        <w:t xml:space="preserve"> with </w:t>
      </w:r>
      <w:r>
        <w:t xml:space="preserve">their </w:t>
      </w:r>
      <w:r w:rsidR="00A075FF">
        <w:t>corresponding Policy Plan, and Policy Agreement records</w:t>
      </w:r>
      <w:r>
        <w:t xml:space="preserve">. Such joined data </w:t>
      </w:r>
      <w:r w:rsidR="00FE119B">
        <w:t xml:space="preserve">has </w:t>
      </w:r>
      <w:r>
        <w:t>to be available going forward</w:t>
      </w:r>
      <w:r w:rsidR="00FE119B">
        <w:t>, so for a given coverage its plan, and policy agreement data is readily available</w:t>
      </w:r>
      <w:r w:rsidR="00A6534C">
        <w:t xml:space="preserve"> in DS_NEW_COVERAGES</w:t>
      </w:r>
      <w:r w:rsidR="00FE119B">
        <w:t>.</w:t>
      </w:r>
    </w:p>
    <w:p w14:paraId="271E0693" w14:textId="18E40276" w:rsidR="003E0E60" w:rsidRDefault="00EF16A8" w:rsidP="00F373FB">
      <w:r w:rsidRPr="00EF16A8">
        <w:rPr>
          <w:rStyle w:val="ParagraphNumber"/>
        </w:rPr>
        <w:t>[</w:t>
      </w:r>
      <w:r w:rsidRPr="00EF16A8">
        <w:rPr>
          <w:rStyle w:val="ParagraphNumber"/>
        </w:rPr>
        <w:fldChar w:fldCharType="begin"/>
      </w:r>
      <w:r w:rsidRPr="00EF16A8">
        <w:rPr>
          <w:rStyle w:val="ParagraphNumber"/>
        </w:rPr>
        <w:instrText xml:space="preserve"> STYLEREF 4 \w </w:instrText>
      </w:r>
      <w:r w:rsidRPr="00EF16A8">
        <w:rPr>
          <w:rStyle w:val="ParagraphNumber"/>
        </w:rPr>
        <w:fldChar w:fldCharType="separate"/>
      </w:r>
      <w:r w:rsidR="00C3463F">
        <w:rPr>
          <w:rStyle w:val="ParagraphNumber"/>
          <w:noProof/>
        </w:rPr>
        <w:t>5.1.2.1</w:t>
      </w:r>
      <w:r w:rsidRPr="00EF16A8">
        <w:rPr>
          <w:rStyle w:val="ParagraphNumber"/>
        </w:rPr>
        <w:fldChar w:fldCharType="end"/>
      </w:r>
      <w:r w:rsidRPr="00EF16A8">
        <w:rPr>
          <w:rStyle w:val="ParagraphNumber"/>
        </w:rPr>
        <w:t>.</w:t>
      </w:r>
      <w:r w:rsidRPr="00EF16A8">
        <w:rPr>
          <w:rStyle w:val="ParagraphNumber"/>
        </w:rPr>
        <w:fldChar w:fldCharType="begin"/>
      </w:r>
      <w:r w:rsidRPr="00EF16A8">
        <w:rPr>
          <w:rStyle w:val="ParagraphNumber"/>
        </w:rPr>
        <w:instrText xml:space="preserve"> SEQ "C</w:instrText>
      </w:r>
      <w:r w:rsidRPr="00EF16A8">
        <w:rPr>
          <w:rStyle w:val="ParagraphNumber"/>
        </w:rPr>
        <w:fldChar w:fldCharType="begin"/>
      </w:r>
      <w:r w:rsidRPr="00EF16A8">
        <w:rPr>
          <w:rStyle w:val="ParagraphNumber"/>
        </w:rPr>
        <w:instrText xml:space="preserve"> STYLEREF 4 \w </w:instrText>
      </w:r>
      <w:r w:rsidRPr="00EF16A8">
        <w:rPr>
          <w:rStyle w:val="ParagraphNumber"/>
        </w:rPr>
        <w:fldChar w:fldCharType="separate"/>
      </w:r>
      <w:r w:rsidR="00C3463F">
        <w:rPr>
          <w:rStyle w:val="ParagraphNumber"/>
          <w:noProof/>
        </w:rPr>
        <w:instrText>5.1.2.1</w:instrText>
      </w:r>
      <w:r w:rsidRPr="00EF16A8">
        <w:rPr>
          <w:rStyle w:val="ParagraphNumber"/>
        </w:rPr>
        <w:fldChar w:fldCharType="end"/>
      </w:r>
      <w:r w:rsidRPr="00EF16A8">
        <w:rPr>
          <w:rStyle w:val="ParagraphNumber"/>
        </w:rPr>
        <w:instrText xml:space="preserve">" \*ALPHABETIC </w:instrText>
      </w:r>
      <w:r w:rsidRPr="00EF16A8">
        <w:rPr>
          <w:rStyle w:val="ParagraphNumber"/>
        </w:rPr>
        <w:fldChar w:fldCharType="separate"/>
      </w:r>
      <w:r w:rsidR="00C3463F">
        <w:rPr>
          <w:rStyle w:val="ParagraphNumber"/>
          <w:noProof/>
        </w:rPr>
        <w:t>E</w:t>
      </w:r>
      <w:r w:rsidRPr="00EF16A8">
        <w:rPr>
          <w:rStyle w:val="ParagraphNumber"/>
        </w:rPr>
        <w:fldChar w:fldCharType="end"/>
      </w:r>
      <w:r w:rsidRPr="00EF16A8">
        <w:rPr>
          <w:rStyle w:val="ParagraphNumber"/>
        </w:rPr>
        <w:t>]</w:t>
      </w:r>
      <w:r>
        <w:t xml:space="preserve"> In order to filter on Life business, </w:t>
      </w:r>
      <w:r w:rsidR="00767864">
        <w:t>check on the Policy Business Type of the Policy Agreement</w:t>
      </w:r>
      <w:r w:rsidR="00A075FF">
        <w:t>.</w:t>
      </w:r>
    </w:p>
    <w:p w14:paraId="7B29BD02" w14:textId="76794C8E" w:rsidR="00FE119B" w:rsidRDefault="00FE119B" w:rsidP="00F373FB">
      <w:pPr>
        <w:pStyle w:val="Heading4"/>
      </w:pPr>
      <w:bookmarkStart w:id="55" w:name="_Ref62814534"/>
      <w:r>
        <w:t>Get Config per Coverage’s Product Plan</w:t>
      </w:r>
    </w:p>
    <w:p w14:paraId="267ACCCA" w14:textId="21197AEC" w:rsidR="00FE119B" w:rsidRDefault="00FE119B" w:rsidP="00FE119B">
      <w:r w:rsidRPr="00FE119B">
        <w:rPr>
          <w:rStyle w:val="ParagraphNumber"/>
        </w:rPr>
        <w:t>[</w: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t>5.1.2.2</w:t>
      </w:r>
      <w:r w:rsidRPr="00FE119B">
        <w:rPr>
          <w:rStyle w:val="ParagraphNumber"/>
        </w:rPr>
        <w:fldChar w:fldCharType="end"/>
      </w:r>
      <w:r w:rsidRPr="00FE119B">
        <w:rPr>
          <w:rStyle w:val="ParagraphNumber"/>
        </w:rPr>
        <w:t>.</w:t>
      </w:r>
      <w:r w:rsidRPr="00FE119B">
        <w:rPr>
          <w:rStyle w:val="ParagraphNumber"/>
        </w:rPr>
        <w:fldChar w:fldCharType="begin"/>
      </w:r>
      <w:r w:rsidRPr="00FE119B">
        <w:rPr>
          <w:rStyle w:val="ParagraphNumber"/>
        </w:rPr>
        <w:instrText xml:space="preserve"> SEQ "C</w:instrTex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instrText>5.1.2.2</w:instrText>
      </w:r>
      <w:r w:rsidRPr="00FE119B">
        <w:rPr>
          <w:rStyle w:val="ParagraphNumber"/>
        </w:rPr>
        <w:fldChar w:fldCharType="end"/>
      </w:r>
      <w:r w:rsidRPr="00FE119B">
        <w:rPr>
          <w:rStyle w:val="ParagraphNumber"/>
        </w:rPr>
        <w:instrText xml:space="preserve">" \*ALPHABETIC </w:instrText>
      </w:r>
      <w:r w:rsidRPr="00FE119B">
        <w:rPr>
          <w:rStyle w:val="ParagraphNumber"/>
        </w:rPr>
        <w:fldChar w:fldCharType="separate"/>
      </w:r>
      <w:r w:rsidR="00C3463F">
        <w:rPr>
          <w:rStyle w:val="ParagraphNumber"/>
          <w:noProof/>
        </w:rPr>
        <w:t>A</w:t>
      </w:r>
      <w:r w:rsidRPr="00FE119B">
        <w:rPr>
          <w:rStyle w:val="ParagraphNumber"/>
        </w:rPr>
        <w:fldChar w:fldCharType="end"/>
      </w:r>
      <w:r w:rsidRPr="00FE119B">
        <w:rPr>
          <w:rStyle w:val="ParagraphNumber"/>
        </w:rPr>
        <w:t>]</w:t>
      </w:r>
      <w:r>
        <w:t xml:space="preserve"> For each coverage, retrieve its applicable config entry from the Product Configuration matching the policy agreements’ “App Source Code”, the policy plan’s “Plan Code”, and the coverage’s “Cover Type Code”. Note, the configurations’ “Risk Category” is not applicable for Life products.</w:t>
      </w:r>
    </w:p>
    <w:p w14:paraId="59E4F9AA" w14:textId="27D0D4E1" w:rsidR="00FE119B" w:rsidRDefault="00FE119B" w:rsidP="00FE119B">
      <w:r w:rsidRPr="00FE119B">
        <w:rPr>
          <w:rStyle w:val="ParagraphNumber"/>
        </w:rPr>
        <w:t>[</w: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t>5.1.2.2</w:t>
      </w:r>
      <w:r w:rsidRPr="00FE119B">
        <w:rPr>
          <w:rStyle w:val="ParagraphNumber"/>
        </w:rPr>
        <w:fldChar w:fldCharType="end"/>
      </w:r>
      <w:r w:rsidRPr="00FE119B">
        <w:rPr>
          <w:rStyle w:val="ParagraphNumber"/>
        </w:rPr>
        <w:t>.</w:t>
      </w:r>
      <w:r w:rsidRPr="00FE119B">
        <w:rPr>
          <w:rStyle w:val="ParagraphNumber"/>
        </w:rPr>
        <w:fldChar w:fldCharType="begin"/>
      </w:r>
      <w:r w:rsidRPr="00FE119B">
        <w:rPr>
          <w:rStyle w:val="ParagraphNumber"/>
        </w:rPr>
        <w:instrText xml:space="preserve"> SEQ "C</w:instrTex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instrText>5.1.2.2</w:instrText>
      </w:r>
      <w:r w:rsidRPr="00FE119B">
        <w:rPr>
          <w:rStyle w:val="ParagraphNumber"/>
        </w:rPr>
        <w:fldChar w:fldCharType="end"/>
      </w:r>
      <w:r w:rsidRPr="00FE119B">
        <w:rPr>
          <w:rStyle w:val="ParagraphNumber"/>
        </w:rPr>
        <w:instrText xml:space="preserve">" \*ALPHABETIC </w:instrText>
      </w:r>
      <w:r w:rsidRPr="00FE119B">
        <w:rPr>
          <w:rStyle w:val="ParagraphNumber"/>
        </w:rPr>
        <w:fldChar w:fldCharType="separate"/>
      </w:r>
      <w:r w:rsidR="00C3463F">
        <w:rPr>
          <w:rStyle w:val="ParagraphNumber"/>
          <w:noProof/>
        </w:rPr>
        <w:t>B</w:t>
      </w:r>
      <w:r w:rsidRPr="00FE119B">
        <w:rPr>
          <w:rStyle w:val="ParagraphNumber"/>
        </w:rPr>
        <w:fldChar w:fldCharType="end"/>
      </w:r>
      <w:r w:rsidRPr="00FE119B">
        <w:rPr>
          <w:rStyle w:val="ParagraphNumber"/>
        </w:rPr>
        <w:t>]</w:t>
      </w:r>
      <w:r>
        <w:t xml:space="preserve"> Ensure that the found unique configuration record for any given coverage is readily available going forward (i.e. appended to the coverage record same as above for Policy Plan, and Policy Agreement)</w:t>
      </w:r>
      <w:r w:rsidR="00A6534C">
        <w:t xml:space="preserve"> in the DS_NEW_COVERAGES</w:t>
      </w:r>
    </w:p>
    <w:p w14:paraId="70584BB5" w14:textId="362A0D39" w:rsidR="00FE119B" w:rsidRDefault="00FE119B" w:rsidP="00FE119B">
      <w:r w:rsidRPr="00FE119B">
        <w:rPr>
          <w:rStyle w:val="ParagraphNumber"/>
        </w:rPr>
        <w:t>[</w: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t>5.1.2.2</w:t>
      </w:r>
      <w:r w:rsidRPr="00FE119B">
        <w:rPr>
          <w:rStyle w:val="ParagraphNumber"/>
        </w:rPr>
        <w:fldChar w:fldCharType="end"/>
      </w:r>
      <w:r w:rsidRPr="00FE119B">
        <w:rPr>
          <w:rStyle w:val="ParagraphNumber"/>
        </w:rPr>
        <w:t>.</w:t>
      </w:r>
      <w:r w:rsidRPr="00FE119B">
        <w:rPr>
          <w:rStyle w:val="ParagraphNumber"/>
        </w:rPr>
        <w:fldChar w:fldCharType="begin"/>
      </w:r>
      <w:r w:rsidRPr="00FE119B">
        <w:rPr>
          <w:rStyle w:val="ParagraphNumber"/>
        </w:rPr>
        <w:instrText xml:space="preserve"> SEQ "C</w:instrTex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instrText>5.1.2.2</w:instrText>
      </w:r>
      <w:r w:rsidRPr="00FE119B">
        <w:rPr>
          <w:rStyle w:val="ParagraphNumber"/>
        </w:rPr>
        <w:fldChar w:fldCharType="end"/>
      </w:r>
      <w:r w:rsidRPr="00FE119B">
        <w:rPr>
          <w:rStyle w:val="ParagraphNumber"/>
        </w:rPr>
        <w:instrText xml:space="preserve">" \*ALPHABETIC </w:instrText>
      </w:r>
      <w:r w:rsidRPr="00FE119B">
        <w:rPr>
          <w:rStyle w:val="ParagraphNumber"/>
        </w:rPr>
        <w:fldChar w:fldCharType="separate"/>
      </w:r>
      <w:r w:rsidR="00C3463F">
        <w:rPr>
          <w:rStyle w:val="ParagraphNumber"/>
          <w:noProof/>
        </w:rPr>
        <w:t>C</w:t>
      </w:r>
      <w:r w:rsidRPr="00FE119B">
        <w:rPr>
          <w:rStyle w:val="ParagraphNumber"/>
        </w:rPr>
        <w:fldChar w:fldCharType="end"/>
      </w:r>
      <w:r w:rsidRPr="00FE119B">
        <w:rPr>
          <w:rStyle w:val="ParagraphNumber"/>
        </w:rPr>
        <w:t>]</w:t>
      </w:r>
      <w:r>
        <w:t xml:space="preserve"> If none, or multiple config records are found for a given coverage, log an error. </w:t>
      </w:r>
    </w:p>
    <w:p w14:paraId="2C991836" w14:textId="6F71BDA7" w:rsidR="00FE119B" w:rsidRPr="00FE119B" w:rsidRDefault="00FE119B" w:rsidP="00FE119B">
      <w:pPr>
        <w:pStyle w:val="Note"/>
      </w:pPr>
      <w:r>
        <w:t>Configuration tables can contain wildcards, please see relevant Foundation Spec.</w:t>
      </w:r>
    </w:p>
    <w:p w14:paraId="22B0833D" w14:textId="1A279271" w:rsidR="003E0E60" w:rsidRPr="003E0E60" w:rsidRDefault="003E0E60" w:rsidP="00F373FB">
      <w:pPr>
        <w:pStyle w:val="Heading4"/>
      </w:pPr>
      <w:r w:rsidRPr="003E0E60">
        <w:t>Remove non-FRS117 Coverages</w:t>
      </w:r>
      <w:r w:rsidR="00610380">
        <w:rPr>
          <w:rStyle w:val="FootnoteReference"/>
        </w:rPr>
        <w:footnoteReference w:id="3"/>
      </w:r>
      <w:bookmarkEnd w:id="55"/>
    </w:p>
    <w:p w14:paraId="69A91C7F" w14:textId="64D24E61" w:rsidR="00A075FF"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5.1.2.3</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5.1.2.3</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A</w:t>
      </w:r>
      <w:r w:rsidRPr="00D478F8">
        <w:rPr>
          <w:rStyle w:val="ParagraphNumber"/>
        </w:rPr>
        <w:fldChar w:fldCharType="end"/>
      </w:r>
      <w:r w:rsidRPr="00D478F8">
        <w:rPr>
          <w:rStyle w:val="ParagraphNumber"/>
        </w:rPr>
        <w:t>]</w:t>
      </w:r>
      <w:r>
        <w:t xml:space="preserve"> </w:t>
      </w:r>
      <w:r w:rsidR="00A075FF">
        <w:t>For each coverage, identify</w:t>
      </w:r>
      <w:r w:rsidR="003E0E60">
        <w:t>. Determine the config entry</w:t>
      </w:r>
      <w:r w:rsidR="004B2FF4">
        <w:t>’s “FRS Type”</w:t>
      </w:r>
      <w:r w:rsidR="003E0E60">
        <w:t xml:space="preserve"> using the policy agreement’s App Source Code, and the Policy Plan’s Plan Code.</w:t>
      </w:r>
    </w:p>
    <w:p w14:paraId="4E3973B9" w14:textId="76F235A1" w:rsidR="003E0E60"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5.1.2.3</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5.1.2.3</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B</w:t>
      </w:r>
      <w:r w:rsidRPr="00D478F8">
        <w:rPr>
          <w:rStyle w:val="ParagraphNumber"/>
        </w:rPr>
        <w:fldChar w:fldCharType="end"/>
      </w:r>
      <w:r w:rsidRPr="00D478F8">
        <w:rPr>
          <w:rStyle w:val="ParagraphNumber"/>
        </w:rPr>
        <w:t>]</w:t>
      </w:r>
      <w:r>
        <w:t xml:space="preserve"> </w:t>
      </w:r>
      <w:r w:rsidR="004B2FF4">
        <w:t xml:space="preserve">Remove coverages </w:t>
      </w:r>
      <w:r w:rsidR="00A6534C">
        <w:t xml:space="preserve">from DS_NEW_COVERAGES </w:t>
      </w:r>
      <w:r w:rsidR="004B2FF4">
        <w:t xml:space="preserve">which “FRS Type” is not set to </w:t>
      </w:r>
      <w:r w:rsidR="00A6534C">
        <w:t>“</w:t>
      </w:r>
      <w:r w:rsidR="004B2FF4">
        <w:t>FRS117</w:t>
      </w:r>
      <w:r w:rsidR="00A6534C">
        <w:t>”</w:t>
      </w:r>
      <w:r w:rsidR="003E0E60">
        <w:t>.</w:t>
      </w:r>
    </w:p>
    <w:p w14:paraId="45A5B350" w14:textId="4CE8D967" w:rsidR="003E0E60"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5.1.2.3</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5.1.2.3</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C</w:t>
      </w:r>
      <w:r w:rsidRPr="00D478F8">
        <w:rPr>
          <w:rStyle w:val="ParagraphNumber"/>
        </w:rPr>
        <w:fldChar w:fldCharType="end"/>
      </w:r>
      <w:r w:rsidRPr="00D478F8">
        <w:rPr>
          <w:rStyle w:val="ParagraphNumber"/>
        </w:rPr>
        <w:t>]</w:t>
      </w:r>
      <w:r>
        <w:t xml:space="preserve"> </w:t>
      </w:r>
      <w:r w:rsidR="004B2FF4">
        <w:t>Log the removed coverages</w:t>
      </w:r>
      <w:r w:rsidR="003E0E60">
        <w:t>.</w:t>
      </w:r>
    </w:p>
    <w:p w14:paraId="79B77702" w14:textId="69D11FE1" w:rsidR="003E0E60" w:rsidRDefault="00767864" w:rsidP="00F373FB">
      <w:pPr>
        <w:pStyle w:val="Heading4"/>
      </w:pPr>
      <w:r>
        <w:t>Remove Cancelled coverage without link to contract</w:t>
      </w:r>
      <w:r w:rsidR="00610380">
        <w:rPr>
          <w:rStyle w:val="FootnoteReference"/>
        </w:rPr>
        <w:footnoteReference w:id="4"/>
      </w:r>
    </w:p>
    <w:p w14:paraId="791C58A7" w14:textId="02B434FA" w:rsidR="00A075FF"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5.1.2.4</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5.1.2.4</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A</w:t>
      </w:r>
      <w:r w:rsidRPr="00D478F8">
        <w:rPr>
          <w:rStyle w:val="ParagraphNumber"/>
        </w:rPr>
        <w:fldChar w:fldCharType="end"/>
      </w:r>
      <w:r w:rsidRPr="00D478F8">
        <w:rPr>
          <w:rStyle w:val="ParagraphNumber"/>
        </w:rPr>
        <w:t>]</w:t>
      </w:r>
      <w:r>
        <w:t xml:space="preserve"> </w:t>
      </w:r>
      <w:r w:rsidR="00767864">
        <w:t xml:space="preserve">Remove coverages </w:t>
      </w:r>
      <w:r w:rsidR="00A6534C">
        <w:t xml:space="preserve">from DS_NEW_COVERAGES </w:t>
      </w:r>
      <w:r w:rsidR="00767864">
        <w:t xml:space="preserve">whose related </w:t>
      </w:r>
      <w:r w:rsidR="00A6534C">
        <w:t>“</w:t>
      </w:r>
      <w:r w:rsidR="00767864" w:rsidRPr="00767864">
        <w:t>Policy Status Code</w:t>
      </w:r>
      <w:r w:rsidR="00767864">
        <w:t xml:space="preserve"> REF</w:t>
      </w:r>
      <w:r w:rsidR="00A6534C">
        <w:t>”</w:t>
      </w:r>
      <w:r w:rsidR="00767864">
        <w:t xml:space="preserve"> is not </w:t>
      </w:r>
      <w:r w:rsidR="00A6534C">
        <w:t>“I</w:t>
      </w:r>
      <w:r w:rsidR="00767864">
        <w:t xml:space="preserve">n </w:t>
      </w:r>
      <w:r w:rsidR="00A6534C">
        <w:t>F</w:t>
      </w:r>
      <w:r w:rsidR="00767864">
        <w:t>orce</w:t>
      </w:r>
      <w:r w:rsidR="00A6534C">
        <w:t>”</w:t>
      </w:r>
      <w:r w:rsidR="009C4881">
        <w:t>.</w:t>
      </w:r>
    </w:p>
    <w:p w14:paraId="0E86830B" w14:textId="7C75673D" w:rsidR="00FC6BFD" w:rsidRPr="002571B1"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t>5.1.2.4</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4 \w </w:instrText>
      </w:r>
      <w:r w:rsidRPr="00D478F8">
        <w:rPr>
          <w:rStyle w:val="ParagraphNumber"/>
        </w:rPr>
        <w:fldChar w:fldCharType="separate"/>
      </w:r>
      <w:r w:rsidR="00C3463F">
        <w:rPr>
          <w:rStyle w:val="ParagraphNumber"/>
          <w:noProof/>
        </w:rPr>
        <w:instrText>5.1.2.4</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B</w:t>
      </w:r>
      <w:r w:rsidRPr="00D478F8">
        <w:rPr>
          <w:rStyle w:val="ParagraphNumber"/>
        </w:rPr>
        <w:fldChar w:fldCharType="end"/>
      </w:r>
      <w:r w:rsidRPr="00D478F8">
        <w:rPr>
          <w:rStyle w:val="ParagraphNumber"/>
        </w:rPr>
        <w:t>]</w:t>
      </w:r>
      <w:r>
        <w:t xml:space="preserve"> </w:t>
      </w:r>
      <w:r w:rsidR="00FC6BFD">
        <w:t>Log the removed coverages.</w:t>
      </w:r>
    </w:p>
    <w:p w14:paraId="1C576AA4" w14:textId="07039BCB" w:rsidR="002571B1" w:rsidRDefault="000D46A5" w:rsidP="00F373FB">
      <w:pPr>
        <w:pStyle w:val="Heading4"/>
      </w:pPr>
      <w:r>
        <w:t>Data Quality Checks (if any)</w:t>
      </w:r>
    </w:p>
    <w:p w14:paraId="4B016153" w14:textId="6C8E802D" w:rsidR="000D46A5" w:rsidRDefault="000543BE" w:rsidP="00F373FB">
      <w:pPr>
        <w:pStyle w:val="Heading4"/>
      </w:pPr>
      <w:r>
        <w:t>Transformation Technical Details</w:t>
      </w:r>
    </w:p>
    <w:p w14:paraId="38088CF3" w14:textId="13824BE9" w:rsidR="002571B1" w:rsidRPr="00767864" w:rsidRDefault="00767864" w:rsidP="00F373FB">
      <w:pPr>
        <w:pStyle w:val="Note"/>
      </w:pPr>
      <w:r w:rsidRPr="00767864">
        <w:t>Please insert documentation of Informatica build artefacts</w:t>
      </w:r>
    </w:p>
    <w:p w14:paraId="7A2CFD6A" w14:textId="4604FAE6" w:rsidR="000C05F2" w:rsidRDefault="000D46A5" w:rsidP="009C4881">
      <w:pPr>
        <w:pStyle w:val="Heading3"/>
      </w:pPr>
      <w:bookmarkStart w:id="56" w:name="_Ref62726497"/>
      <w:bookmarkStart w:id="57" w:name="_Ref62726501"/>
      <w:bookmarkStart w:id="58" w:name="_Toc63336495"/>
      <w:r>
        <w:lastRenderedPageBreak/>
        <w:t>Target Data Objects</w:t>
      </w:r>
      <w:bookmarkEnd w:id="56"/>
      <w:bookmarkEnd w:id="57"/>
      <w:bookmarkEnd w:id="58"/>
    </w:p>
    <w:tbl>
      <w:tblPr>
        <w:tblpPr w:leftFromText="180" w:rightFromText="180" w:vertAnchor="text" w:horzAnchor="page" w:tblpX="1458" w:tblpY="20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6351"/>
      </w:tblGrid>
      <w:tr w:rsidR="000543BE" w:rsidRPr="00D434C9" w14:paraId="55333B6F" w14:textId="77777777" w:rsidTr="00591A62">
        <w:tc>
          <w:tcPr>
            <w:tcW w:w="3425" w:type="dxa"/>
            <w:shd w:val="clear" w:color="000000" w:fill="000000"/>
            <w:vAlign w:val="center"/>
            <w:hideMark/>
          </w:tcPr>
          <w:p w14:paraId="2C5BDE8F" w14:textId="77777777" w:rsidR="000543BE" w:rsidRPr="001C5188" w:rsidRDefault="000543BE" w:rsidP="00591A62">
            <w:pPr>
              <w:pStyle w:val="TableParagraph"/>
              <w:rPr>
                <w:lang w:eastAsia="zh-CN"/>
              </w:rPr>
            </w:pPr>
            <w:r>
              <w:rPr>
                <w:lang w:eastAsia="zh-CN"/>
              </w:rPr>
              <w:t>DATA OBJECT</w:t>
            </w:r>
          </w:p>
        </w:tc>
        <w:tc>
          <w:tcPr>
            <w:tcW w:w="6351" w:type="dxa"/>
            <w:shd w:val="clear" w:color="000000" w:fill="000000"/>
            <w:vAlign w:val="center"/>
            <w:hideMark/>
          </w:tcPr>
          <w:p w14:paraId="5B75E731" w14:textId="77777777" w:rsidR="000543BE" w:rsidRPr="001C5188" w:rsidRDefault="000543BE" w:rsidP="00591A62">
            <w:pPr>
              <w:pStyle w:val="TableParagraph"/>
              <w:rPr>
                <w:lang w:eastAsia="zh-CN"/>
              </w:rPr>
            </w:pPr>
            <w:r>
              <w:rPr>
                <w:lang w:eastAsia="zh-CN"/>
              </w:rPr>
              <w:t>REFERENCE</w:t>
            </w:r>
          </w:p>
        </w:tc>
      </w:tr>
      <w:tr w:rsidR="000543BE" w:rsidRPr="001C5188" w14:paraId="053DAE25" w14:textId="77777777" w:rsidTr="00591A62">
        <w:tc>
          <w:tcPr>
            <w:tcW w:w="3425" w:type="dxa"/>
            <w:shd w:val="clear" w:color="auto" w:fill="auto"/>
          </w:tcPr>
          <w:p w14:paraId="297BFC19" w14:textId="35E84C2A" w:rsidR="000543BE" w:rsidRDefault="000543BE" w:rsidP="00591A62">
            <w:pPr>
              <w:pStyle w:val="Default"/>
            </w:pPr>
            <w:r>
              <w:t>DS_NEW_COVERAGES</w:t>
            </w:r>
          </w:p>
        </w:tc>
        <w:tc>
          <w:tcPr>
            <w:tcW w:w="6351" w:type="dxa"/>
            <w:shd w:val="clear" w:color="auto" w:fill="auto"/>
          </w:tcPr>
          <w:p w14:paraId="14831EB4" w14:textId="27719B3E" w:rsidR="000543BE" w:rsidRPr="000A04F0" w:rsidRDefault="000543BE" w:rsidP="00591A62">
            <w:pPr>
              <w:pStyle w:val="Default"/>
            </w:pPr>
            <w:r>
              <w:t xml:space="preserve">Chapter </w:t>
            </w:r>
            <w:r w:rsidR="009C4881">
              <w:t>"</w:t>
            </w:r>
            <w:r w:rsidR="009C4881">
              <w:fldChar w:fldCharType="begin"/>
            </w:r>
            <w:r w:rsidR="009C4881">
              <w:instrText xml:space="preserve"> REF _Ref63326307 \r \h </w:instrText>
            </w:r>
            <w:r w:rsidR="009C4881">
              <w:fldChar w:fldCharType="separate"/>
            </w:r>
            <w:r w:rsidR="00C3463F">
              <w:t>5.1.2</w:t>
            </w:r>
            <w:r w:rsidR="009C4881">
              <w:fldChar w:fldCharType="end"/>
            </w:r>
            <w:r w:rsidR="009C4881">
              <w:t xml:space="preserve"> - </w:t>
            </w:r>
            <w:r w:rsidR="009C4881">
              <w:fldChar w:fldCharType="begin"/>
            </w:r>
            <w:r w:rsidR="009C4881">
              <w:instrText xml:space="preserve"> REF _Ref63326308 \h </w:instrText>
            </w:r>
            <w:r w:rsidR="009C4881">
              <w:fldChar w:fldCharType="separate"/>
            </w:r>
            <w:r w:rsidR="00C3463F">
              <w:t>Transform</w:t>
            </w:r>
            <w:r w:rsidR="009C4881">
              <w:fldChar w:fldCharType="end"/>
            </w:r>
            <w:r w:rsidR="009C4881">
              <w:t>"</w:t>
            </w:r>
          </w:p>
        </w:tc>
      </w:tr>
    </w:tbl>
    <w:p w14:paraId="6DC31D41" w14:textId="2BBEC3DF" w:rsidR="000543BE" w:rsidRDefault="000543BE" w:rsidP="00B17D6C"/>
    <w:p w14:paraId="506D08F8" w14:textId="77777777" w:rsidR="000543BE" w:rsidRPr="00B17D6C" w:rsidRDefault="000543BE" w:rsidP="00B17D6C"/>
    <w:p w14:paraId="0594F831" w14:textId="3FE1626E" w:rsidR="007F4C6C" w:rsidRDefault="007F4C6C" w:rsidP="00F373FB">
      <w:pPr>
        <w:pStyle w:val="Heading4"/>
      </w:pPr>
      <w:r>
        <w:t>&lt;Individual Output Details&gt;</w:t>
      </w:r>
    </w:p>
    <w:p w14:paraId="0AAB096A" w14:textId="77777777" w:rsidR="003F50DF" w:rsidRDefault="00FC6BFD" w:rsidP="006F69A5">
      <w:pPr>
        <w:pStyle w:val="Note"/>
      </w:pPr>
      <w:r w:rsidRPr="00767864">
        <w:t>Please insert documentation of Informatica build artefacts</w:t>
      </w:r>
    </w:p>
    <w:tbl>
      <w:tblPr>
        <w:tblStyle w:val="DataObjects"/>
        <w:tblW w:w="0" w:type="auto"/>
        <w:tblLook w:val="04A0" w:firstRow="1" w:lastRow="0" w:firstColumn="1" w:lastColumn="0" w:noHBand="0" w:noVBand="1"/>
      </w:tblPr>
      <w:tblGrid>
        <w:gridCol w:w="1798"/>
        <w:gridCol w:w="1798"/>
        <w:gridCol w:w="1798"/>
        <w:gridCol w:w="1798"/>
        <w:gridCol w:w="1799"/>
        <w:gridCol w:w="1799"/>
      </w:tblGrid>
      <w:tr w:rsidR="003F50DF" w14:paraId="2424BEA6" w14:textId="77777777" w:rsidTr="005C325E">
        <w:trPr>
          <w:cnfStyle w:val="100000000000" w:firstRow="1" w:lastRow="0" w:firstColumn="0" w:lastColumn="0" w:oddVBand="0" w:evenVBand="0" w:oddHBand="0" w:evenHBand="0" w:firstRowFirstColumn="0" w:firstRowLastColumn="0" w:lastRowFirstColumn="0" w:lastRowLastColumn="0"/>
        </w:trPr>
        <w:tc>
          <w:tcPr>
            <w:tcW w:w="1798" w:type="dxa"/>
          </w:tcPr>
          <w:p w14:paraId="7875205E" w14:textId="46CA65F9" w:rsidR="003F50DF" w:rsidRDefault="003F50DF" w:rsidP="003F50DF">
            <w:pPr>
              <w:ind w:left="0"/>
            </w:pPr>
            <w:r>
              <w:t>Col1</w:t>
            </w:r>
          </w:p>
        </w:tc>
        <w:tc>
          <w:tcPr>
            <w:tcW w:w="1798" w:type="dxa"/>
          </w:tcPr>
          <w:p w14:paraId="4067B2AE" w14:textId="10744FD4" w:rsidR="003F50DF" w:rsidRDefault="003F50DF" w:rsidP="003F50DF">
            <w:pPr>
              <w:ind w:left="0"/>
            </w:pPr>
            <w:r>
              <w:t>Col2</w:t>
            </w:r>
          </w:p>
        </w:tc>
        <w:tc>
          <w:tcPr>
            <w:tcW w:w="1798" w:type="dxa"/>
          </w:tcPr>
          <w:p w14:paraId="653E92DA" w14:textId="1F80CCD7" w:rsidR="003F50DF" w:rsidRDefault="003F50DF" w:rsidP="003F50DF">
            <w:pPr>
              <w:ind w:left="0"/>
            </w:pPr>
            <w:r>
              <w:t>…</w:t>
            </w:r>
          </w:p>
        </w:tc>
        <w:tc>
          <w:tcPr>
            <w:tcW w:w="1798" w:type="dxa"/>
          </w:tcPr>
          <w:p w14:paraId="2C94A6A3" w14:textId="5A416A1E" w:rsidR="003F50DF" w:rsidRDefault="003F50DF" w:rsidP="003F50DF">
            <w:pPr>
              <w:ind w:left="0"/>
            </w:pPr>
            <w:r>
              <w:t>…</w:t>
            </w:r>
          </w:p>
        </w:tc>
        <w:tc>
          <w:tcPr>
            <w:tcW w:w="1799" w:type="dxa"/>
          </w:tcPr>
          <w:p w14:paraId="5DC99534" w14:textId="428611EF" w:rsidR="003F50DF" w:rsidRDefault="003F50DF" w:rsidP="003F50DF">
            <w:pPr>
              <w:ind w:left="0"/>
            </w:pPr>
            <w:r>
              <w:t>..</w:t>
            </w:r>
          </w:p>
        </w:tc>
        <w:tc>
          <w:tcPr>
            <w:tcW w:w="1799" w:type="dxa"/>
          </w:tcPr>
          <w:p w14:paraId="196DCB80" w14:textId="6815888B" w:rsidR="003F50DF" w:rsidRDefault="003F50DF" w:rsidP="003F50DF">
            <w:pPr>
              <w:ind w:left="0"/>
            </w:pPr>
            <w:r>
              <w:t>.</w:t>
            </w:r>
          </w:p>
        </w:tc>
      </w:tr>
      <w:tr w:rsidR="003F50DF" w14:paraId="41DE0576" w14:textId="77777777" w:rsidTr="005C325E">
        <w:tc>
          <w:tcPr>
            <w:tcW w:w="1798" w:type="dxa"/>
          </w:tcPr>
          <w:p w14:paraId="30B2B548" w14:textId="665757DD" w:rsidR="003F50DF" w:rsidRDefault="003F50DF" w:rsidP="003F50DF">
            <w:pPr>
              <w:ind w:left="0"/>
            </w:pPr>
            <w:r>
              <w:t>[9.1.3.4]</w:t>
            </w:r>
          </w:p>
        </w:tc>
        <w:tc>
          <w:tcPr>
            <w:tcW w:w="1798" w:type="dxa"/>
          </w:tcPr>
          <w:p w14:paraId="52E14FDD" w14:textId="1D71C64A" w:rsidR="003F50DF" w:rsidRDefault="003F50DF" w:rsidP="003F50DF">
            <w:pPr>
              <w:ind w:left="0"/>
            </w:pPr>
            <w:r>
              <w:t>And another</w:t>
            </w:r>
          </w:p>
        </w:tc>
        <w:tc>
          <w:tcPr>
            <w:tcW w:w="1798" w:type="dxa"/>
          </w:tcPr>
          <w:p w14:paraId="28C1C0C8" w14:textId="4A480FF2" w:rsidR="003F50DF" w:rsidRDefault="003F50DF" w:rsidP="003F50DF">
            <w:pPr>
              <w:ind w:left="0"/>
            </w:pPr>
            <w:r>
              <w:t xml:space="preserve">Text </w:t>
            </w:r>
          </w:p>
        </w:tc>
        <w:tc>
          <w:tcPr>
            <w:tcW w:w="1798" w:type="dxa"/>
          </w:tcPr>
          <w:p w14:paraId="2C0D76EC" w14:textId="3969F7F0" w:rsidR="003F50DF" w:rsidRDefault="003F50DF" w:rsidP="003F50DF">
            <w:pPr>
              <w:ind w:left="0"/>
            </w:pPr>
            <w:r>
              <w:t xml:space="preserve">In </w:t>
            </w:r>
          </w:p>
        </w:tc>
        <w:tc>
          <w:tcPr>
            <w:tcW w:w="1799" w:type="dxa"/>
          </w:tcPr>
          <w:p w14:paraId="1B981367" w14:textId="1D07ECA8" w:rsidR="003F50DF" w:rsidRDefault="003F50DF" w:rsidP="003F50DF">
            <w:pPr>
              <w:ind w:left="0"/>
            </w:pPr>
            <w:r>
              <w:t>Cells</w:t>
            </w:r>
          </w:p>
        </w:tc>
        <w:tc>
          <w:tcPr>
            <w:tcW w:w="1799" w:type="dxa"/>
          </w:tcPr>
          <w:p w14:paraId="342D1DD3" w14:textId="6C6CE72B" w:rsidR="003F50DF" w:rsidRDefault="003F50DF" w:rsidP="003F50DF">
            <w:pPr>
              <w:ind w:left="0"/>
            </w:pPr>
            <w:r>
              <w:t>somewhere</w:t>
            </w:r>
            <w:bookmarkStart w:id="59" w:name="_GoBack"/>
            <w:bookmarkEnd w:id="59"/>
          </w:p>
        </w:tc>
      </w:tr>
    </w:tbl>
    <w:p w14:paraId="1DF27E0C" w14:textId="1D1A07D4" w:rsidR="00FC6BFD" w:rsidRDefault="00FC6BFD" w:rsidP="003F50DF">
      <w:pPr>
        <w:rPr>
          <w:rFonts w:eastAsia="Times New Roman"/>
          <w:sz w:val="24"/>
          <w:szCs w:val="28"/>
        </w:rPr>
      </w:pPr>
      <w:r>
        <w:br w:type="page"/>
      </w:r>
    </w:p>
    <w:p w14:paraId="540BAA4E" w14:textId="05996361" w:rsidR="00BE3839" w:rsidRDefault="00BE3839" w:rsidP="00F373FB">
      <w:pPr>
        <w:pStyle w:val="Heading2"/>
      </w:pPr>
      <w:bookmarkStart w:id="60" w:name="_Toc63336496"/>
      <w:r>
        <w:lastRenderedPageBreak/>
        <w:t xml:space="preserve">Transformation – </w:t>
      </w:r>
      <w:r w:rsidR="0010633C">
        <w:t>Get Contract Modifications</w:t>
      </w:r>
      <w:r w:rsidR="0010633C">
        <w:rPr>
          <w:rStyle w:val="FootnoteReference"/>
        </w:rPr>
        <w:footnoteReference w:id="5"/>
      </w:r>
      <w:bookmarkEnd w:id="60"/>
    </w:p>
    <w:p w14:paraId="6886464B" w14:textId="35A95D2F" w:rsidR="0010633C" w:rsidRDefault="00D478F8" w:rsidP="00F373FB">
      <w:r w:rsidRPr="00D478F8">
        <w:rPr>
          <w:rStyle w:val="ParagraphNumber"/>
        </w:rPr>
        <w:t>[</w:t>
      </w:r>
      <w:r w:rsidRPr="00D478F8">
        <w:rPr>
          <w:rStyle w:val="ParagraphNumber"/>
        </w:rPr>
        <w:fldChar w:fldCharType="begin"/>
      </w:r>
      <w:r w:rsidRPr="00D478F8">
        <w:rPr>
          <w:rStyle w:val="ParagraphNumber"/>
        </w:rPr>
        <w:instrText xml:space="preserve"> STYLEREF 2 \w </w:instrText>
      </w:r>
      <w:r w:rsidRPr="00D478F8">
        <w:rPr>
          <w:rStyle w:val="ParagraphNumber"/>
        </w:rPr>
        <w:fldChar w:fldCharType="separate"/>
      </w:r>
      <w:r w:rsidR="00C3463F">
        <w:rPr>
          <w:rStyle w:val="ParagraphNumber"/>
          <w:noProof/>
        </w:rPr>
        <w:t>5.2</w:t>
      </w:r>
      <w:r w:rsidRPr="00D478F8">
        <w:rPr>
          <w:rStyle w:val="ParagraphNumber"/>
        </w:rPr>
        <w:fldChar w:fldCharType="end"/>
      </w:r>
      <w:r w:rsidRPr="00D478F8">
        <w:rPr>
          <w:rStyle w:val="ParagraphNumber"/>
        </w:rPr>
        <w:t>.</w:t>
      </w:r>
      <w:r w:rsidRPr="00D478F8">
        <w:rPr>
          <w:rStyle w:val="ParagraphNumber"/>
        </w:rPr>
        <w:fldChar w:fldCharType="begin"/>
      </w:r>
      <w:r w:rsidRPr="00D478F8">
        <w:rPr>
          <w:rStyle w:val="ParagraphNumber"/>
        </w:rPr>
        <w:instrText xml:space="preserve"> SEQ "C</w:instrText>
      </w:r>
      <w:r w:rsidRPr="00D478F8">
        <w:rPr>
          <w:rStyle w:val="ParagraphNumber"/>
        </w:rPr>
        <w:fldChar w:fldCharType="begin"/>
      </w:r>
      <w:r w:rsidRPr="00D478F8">
        <w:rPr>
          <w:rStyle w:val="ParagraphNumber"/>
        </w:rPr>
        <w:instrText xml:space="preserve"> STYLEREF 2 \w </w:instrText>
      </w:r>
      <w:r w:rsidRPr="00D478F8">
        <w:rPr>
          <w:rStyle w:val="ParagraphNumber"/>
        </w:rPr>
        <w:fldChar w:fldCharType="separate"/>
      </w:r>
      <w:r w:rsidR="00C3463F">
        <w:rPr>
          <w:rStyle w:val="ParagraphNumber"/>
          <w:noProof/>
        </w:rPr>
        <w:instrText>5.2</w:instrText>
      </w:r>
      <w:r w:rsidRPr="00D478F8">
        <w:rPr>
          <w:rStyle w:val="ParagraphNumber"/>
        </w:rPr>
        <w:fldChar w:fldCharType="end"/>
      </w:r>
      <w:r w:rsidRPr="00D478F8">
        <w:rPr>
          <w:rStyle w:val="ParagraphNumber"/>
        </w:rPr>
        <w:instrText xml:space="preserve">" \*ALPHABETIC </w:instrText>
      </w:r>
      <w:r w:rsidRPr="00D478F8">
        <w:rPr>
          <w:rStyle w:val="ParagraphNumber"/>
        </w:rPr>
        <w:fldChar w:fldCharType="separate"/>
      </w:r>
      <w:r w:rsidR="00C3463F">
        <w:rPr>
          <w:rStyle w:val="ParagraphNumber"/>
          <w:noProof/>
        </w:rPr>
        <w:t>A</w:t>
      </w:r>
      <w:r w:rsidRPr="00D478F8">
        <w:rPr>
          <w:rStyle w:val="ParagraphNumber"/>
        </w:rPr>
        <w:fldChar w:fldCharType="end"/>
      </w:r>
      <w:r w:rsidRPr="00D478F8">
        <w:rPr>
          <w:rStyle w:val="ParagraphNumber"/>
        </w:rPr>
        <w:t>]</w:t>
      </w:r>
      <w:r>
        <w:t xml:space="preserve"> </w:t>
      </w:r>
      <w:r w:rsidR="0010633C">
        <w:t xml:space="preserve">This process identifies policy coverages who have been modified under their FRS117 scope. </w:t>
      </w:r>
      <w:r w:rsidR="00EC38F6">
        <w:t xml:space="preserve">For these coverages, the assigned </w:t>
      </w:r>
      <w:r w:rsidR="0010633C">
        <w:t>FRS117 contracts</w:t>
      </w:r>
      <w:r w:rsidR="00EC38F6">
        <w:t xml:space="preserve"> must be terminated</w:t>
      </w:r>
      <w:r w:rsidR="00016081">
        <w:rPr>
          <w:rStyle w:val="FootnoteReference"/>
        </w:rPr>
        <w:footnoteReference w:id="6"/>
      </w:r>
      <w:r w:rsidR="00EC38F6">
        <w:t>.</w:t>
      </w:r>
      <w:r w:rsidR="0010633C">
        <w:t xml:space="preserve"> </w:t>
      </w:r>
    </w:p>
    <w:p w14:paraId="5A44397C" w14:textId="18B011A8" w:rsidR="008B165F" w:rsidRPr="0010633C" w:rsidRDefault="008B165F" w:rsidP="00F373FB">
      <w:r>
        <w:rPr>
          <w:noProof/>
        </w:rPr>
        <w:drawing>
          <wp:inline distT="0" distB="0" distL="0" distR="0" wp14:anchorId="35A21454" wp14:editId="25F29A22">
            <wp:extent cx="5825265" cy="2401058"/>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5835081" cy="2405104"/>
                    </a:xfrm>
                    <a:prstGeom prst="rect">
                      <a:avLst/>
                    </a:prstGeom>
                    <a:noFill/>
                  </pic:spPr>
                </pic:pic>
              </a:graphicData>
            </a:graphic>
          </wp:inline>
        </w:drawing>
      </w:r>
    </w:p>
    <w:p w14:paraId="5E915743" w14:textId="77777777" w:rsidR="00BE3839" w:rsidRDefault="00BE3839" w:rsidP="00F373FB">
      <w:pPr>
        <w:pStyle w:val="Heading3"/>
      </w:pPr>
      <w:bookmarkStart w:id="61" w:name="_Toc63336497"/>
      <w:r>
        <w:t>Source Data Objects</w:t>
      </w:r>
      <w:bookmarkEnd w:id="61"/>
    </w:p>
    <w:p w14:paraId="526ECD06" w14:textId="77777777" w:rsidR="00BE3839" w:rsidRDefault="00BE3839" w:rsidP="00F373FB">
      <w:pPr>
        <w:pStyle w:val="Heading4"/>
      </w:pPr>
      <w:r>
        <w:t>Extract Details/Source Details</w:t>
      </w:r>
    </w:p>
    <w:tbl>
      <w:tblPr>
        <w:tblW w:w="977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6351"/>
      </w:tblGrid>
      <w:tr w:rsidR="00840F81" w:rsidRPr="00D434C9" w14:paraId="48EE53B6" w14:textId="77777777" w:rsidTr="00902ECB">
        <w:tc>
          <w:tcPr>
            <w:tcW w:w="3425" w:type="dxa"/>
            <w:shd w:val="clear" w:color="000000" w:fill="000000"/>
            <w:vAlign w:val="center"/>
            <w:hideMark/>
          </w:tcPr>
          <w:p w14:paraId="4A29902E" w14:textId="639319C5" w:rsidR="00840F81" w:rsidRPr="001C5188" w:rsidRDefault="00840F81" w:rsidP="00902ECB">
            <w:pPr>
              <w:pStyle w:val="TableParagraph"/>
              <w:rPr>
                <w:lang w:eastAsia="zh-CN"/>
              </w:rPr>
            </w:pPr>
            <w:r>
              <w:rPr>
                <w:lang w:eastAsia="zh-CN"/>
              </w:rPr>
              <w:t>DATA OBJECT</w:t>
            </w:r>
          </w:p>
        </w:tc>
        <w:tc>
          <w:tcPr>
            <w:tcW w:w="6351" w:type="dxa"/>
            <w:shd w:val="clear" w:color="000000" w:fill="000000"/>
            <w:vAlign w:val="center"/>
            <w:hideMark/>
          </w:tcPr>
          <w:p w14:paraId="3AFAF74F" w14:textId="77777777" w:rsidR="00840F81" w:rsidRPr="001C5188" w:rsidRDefault="00840F81" w:rsidP="00902ECB">
            <w:pPr>
              <w:pStyle w:val="TableParagraph"/>
              <w:rPr>
                <w:lang w:eastAsia="zh-CN"/>
              </w:rPr>
            </w:pPr>
            <w:r>
              <w:rPr>
                <w:lang w:eastAsia="zh-CN"/>
              </w:rPr>
              <w:t>REFERENCE</w:t>
            </w:r>
          </w:p>
        </w:tc>
      </w:tr>
      <w:tr w:rsidR="00840F81" w:rsidRPr="001C5188" w14:paraId="02B5F8E5" w14:textId="77777777" w:rsidTr="00902ECB">
        <w:tc>
          <w:tcPr>
            <w:tcW w:w="3425" w:type="dxa"/>
            <w:shd w:val="clear" w:color="auto" w:fill="auto"/>
          </w:tcPr>
          <w:p w14:paraId="7A0E47ED" w14:textId="509B3C2A" w:rsidR="00840F81" w:rsidRDefault="00840F81" w:rsidP="00902ECB">
            <w:pPr>
              <w:pStyle w:val="Default"/>
            </w:pPr>
            <w:r>
              <w:t>DS_</w:t>
            </w:r>
            <w:r w:rsidR="006F69A5">
              <w:t>NEW_</w:t>
            </w:r>
            <w:r>
              <w:t>COVERAGES</w:t>
            </w:r>
          </w:p>
        </w:tc>
        <w:tc>
          <w:tcPr>
            <w:tcW w:w="6351" w:type="dxa"/>
            <w:shd w:val="clear" w:color="auto" w:fill="auto"/>
          </w:tcPr>
          <w:p w14:paraId="08CB84E5" w14:textId="4ED8D64B" w:rsidR="00840F81" w:rsidRPr="000A04F0" w:rsidRDefault="00840F81" w:rsidP="00902ECB">
            <w:pPr>
              <w:pStyle w:val="Default"/>
            </w:pPr>
            <w:r>
              <w:t>Chapter “</w:t>
            </w:r>
            <w:r>
              <w:fldChar w:fldCharType="begin"/>
            </w:r>
            <w:r>
              <w:instrText xml:space="preserve"> REF _Ref62726497 \r \h </w:instrText>
            </w:r>
            <w:r>
              <w:fldChar w:fldCharType="separate"/>
            </w:r>
            <w:r w:rsidR="00C3463F">
              <w:t>5.1.3</w:t>
            </w:r>
            <w:r>
              <w:fldChar w:fldCharType="end"/>
            </w:r>
            <w:r>
              <w:t xml:space="preserve"> - </w:t>
            </w:r>
            <w:r>
              <w:fldChar w:fldCharType="begin"/>
            </w:r>
            <w:r>
              <w:instrText xml:space="preserve"> REF _Ref62726501 \h </w:instrText>
            </w:r>
            <w:r>
              <w:fldChar w:fldCharType="separate"/>
            </w:r>
            <w:r w:rsidR="00C3463F">
              <w:t>Target Data Objects</w:t>
            </w:r>
            <w:r>
              <w:fldChar w:fldCharType="end"/>
            </w:r>
            <w:r>
              <w:t>”</w:t>
            </w:r>
          </w:p>
        </w:tc>
      </w:tr>
      <w:tr w:rsidR="00840F81" w:rsidRPr="001C5188" w14:paraId="18261DDC" w14:textId="77777777" w:rsidTr="00902ECB">
        <w:tc>
          <w:tcPr>
            <w:tcW w:w="3425" w:type="dxa"/>
            <w:shd w:val="clear" w:color="auto" w:fill="auto"/>
          </w:tcPr>
          <w:p w14:paraId="1A1A2968" w14:textId="0A22BD39" w:rsidR="00840F81" w:rsidRDefault="00840F81" w:rsidP="00902ECB">
            <w:pPr>
              <w:pStyle w:val="Default"/>
            </w:pPr>
            <w:r>
              <w:t>Contract Modification</w:t>
            </w:r>
          </w:p>
        </w:tc>
        <w:tc>
          <w:tcPr>
            <w:tcW w:w="6351" w:type="dxa"/>
            <w:shd w:val="clear" w:color="auto" w:fill="auto"/>
          </w:tcPr>
          <w:p w14:paraId="10D6B68E" w14:textId="59EC12A1" w:rsidR="00840F81" w:rsidRPr="000A04F0" w:rsidRDefault="00840F81" w:rsidP="00902ECB">
            <w:pPr>
              <w:pStyle w:val="Default"/>
            </w:pPr>
            <w:r>
              <w:t>Data Models &gt; FRS117 Model (Logical)</w:t>
            </w:r>
          </w:p>
        </w:tc>
      </w:tr>
      <w:tr w:rsidR="00840F81" w:rsidRPr="001C5188" w14:paraId="5F335C64" w14:textId="77777777" w:rsidTr="00902ECB">
        <w:tc>
          <w:tcPr>
            <w:tcW w:w="3425" w:type="dxa"/>
            <w:shd w:val="clear" w:color="auto" w:fill="auto"/>
          </w:tcPr>
          <w:p w14:paraId="7B5A18CD" w14:textId="51A988E8" w:rsidR="00840F81" w:rsidRDefault="00840F81" w:rsidP="00902ECB">
            <w:pPr>
              <w:pStyle w:val="Default"/>
            </w:pPr>
            <w:r>
              <w:t>FRS117 Contract</w:t>
            </w:r>
          </w:p>
        </w:tc>
        <w:tc>
          <w:tcPr>
            <w:tcW w:w="6351" w:type="dxa"/>
            <w:shd w:val="clear" w:color="auto" w:fill="auto"/>
          </w:tcPr>
          <w:p w14:paraId="3DBEE3BB" w14:textId="6E4ECD97" w:rsidR="00840F81" w:rsidRPr="000A04F0" w:rsidRDefault="00840F81" w:rsidP="00902ECB">
            <w:pPr>
              <w:pStyle w:val="Default"/>
            </w:pPr>
            <w:r>
              <w:t>Data Models &gt; FRS117 Model (Logical)</w:t>
            </w:r>
          </w:p>
        </w:tc>
      </w:tr>
    </w:tbl>
    <w:p w14:paraId="73B61D0B" w14:textId="3FB92BA9" w:rsidR="00BE3839" w:rsidRDefault="00BE3839" w:rsidP="00F373FB">
      <w:pPr>
        <w:pStyle w:val="Heading3"/>
      </w:pPr>
      <w:bookmarkStart w:id="62" w:name="_Ref63326429"/>
      <w:bookmarkStart w:id="63" w:name="_Ref63326430"/>
      <w:bookmarkStart w:id="64" w:name="_Toc63336498"/>
      <w:r>
        <w:t>Transform</w:t>
      </w:r>
      <w:bookmarkEnd w:id="62"/>
      <w:bookmarkEnd w:id="63"/>
      <w:bookmarkEnd w:id="64"/>
    </w:p>
    <w:p w14:paraId="2C8534E5" w14:textId="6F7AD86F" w:rsidR="00BE3839" w:rsidRDefault="0070721F" w:rsidP="00F373FB">
      <w:r w:rsidRPr="0070721F">
        <w:rPr>
          <w:rStyle w:val="ParagraphNumber"/>
        </w:rPr>
        <w:t>[</w:t>
      </w:r>
      <w:r w:rsidRPr="0070721F">
        <w:rPr>
          <w:rStyle w:val="ParagraphNumber"/>
        </w:rPr>
        <w:fldChar w:fldCharType="begin"/>
      </w:r>
      <w:r w:rsidRPr="0070721F">
        <w:rPr>
          <w:rStyle w:val="ParagraphNumber"/>
        </w:rPr>
        <w:instrText xml:space="preserve"> STYLEREF 3 \w </w:instrText>
      </w:r>
      <w:r w:rsidRPr="0070721F">
        <w:rPr>
          <w:rStyle w:val="ParagraphNumber"/>
        </w:rPr>
        <w:fldChar w:fldCharType="separate"/>
      </w:r>
      <w:r w:rsidR="00C3463F">
        <w:rPr>
          <w:rStyle w:val="ParagraphNumber"/>
          <w:noProof/>
        </w:rPr>
        <w:t>5.2.2</w:t>
      </w:r>
      <w:r w:rsidRPr="0070721F">
        <w:rPr>
          <w:rStyle w:val="ParagraphNumber"/>
        </w:rPr>
        <w:fldChar w:fldCharType="end"/>
      </w:r>
      <w:r w:rsidRPr="0070721F">
        <w:rPr>
          <w:rStyle w:val="ParagraphNumber"/>
        </w:rPr>
        <w:t>.</w:t>
      </w:r>
      <w:r w:rsidRPr="0070721F">
        <w:rPr>
          <w:rStyle w:val="ParagraphNumber"/>
        </w:rPr>
        <w:fldChar w:fldCharType="begin"/>
      </w:r>
      <w:r w:rsidRPr="0070721F">
        <w:rPr>
          <w:rStyle w:val="ParagraphNumber"/>
        </w:rPr>
        <w:instrText xml:space="preserve"> SEQ "C</w:instrText>
      </w:r>
      <w:r w:rsidRPr="0070721F">
        <w:rPr>
          <w:rStyle w:val="ParagraphNumber"/>
        </w:rPr>
        <w:fldChar w:fldCharType="begin"/>
      </w:r>
      <w:r w:rsidRPr="0070721F">
        <w:rPr>
          <w:rStyle w:val="ParagraphNumber"/>
        </w:rPr>
        <w:instrText xml:space="preserve"> STYLEREF 3 \w </w:instrText>
      </w:r>
      <w:r w:rsidRPr="0070721F">
        <w:rPr>
          <w:rStyle w:val="ParagraphNumber"/>
        </w:rPr>
        <w:fldChar w:fldCharType="separate"/>
      </w:r>
      <w:r w:rsidR="00C3463F">
        <w:rPr>
          <w:rStyle w:val="ParagraphNumber"/>
          <w:noProof/>
        </w:rPr>
        <w:instrText>5.2.2</w:instrText>
      </w:r>
      <w:r w:rsidRPr="0070721F">
        <w:rPr>
          <w:rStyle w:val="ParagraphNumber"/>
        </w:rPr>
        <w:fldChar w:fldCharType="end"/>
      </w:r>
      <w:r w:rsidRPr="0070721F">
        <w:rPr>
          <w:rStyle w:val="ParagraphNumber"/>
        </w:rPr>
        <w:instrText xml:space="preserve">" \*ALPHABETIC </w:instrText>
      </w:r>
      <w:r w:rsidRPr="0070721F">
        <w:rPr>
          <w:rStyle w:val="ParagraphNumber"/>
        </w:rPr>
        <w:fldChar w:fldCharType="separate"/>
      </w:r>
      <w:r w:rsidR="00C3463F">
        <w:rPr>
          <w:rStyle w:val="ParagraphNumber"/>
          <w:noProof/>
        </w:rPr>
        <w:t>A</w:t>
      </w:r>
      <w:r w:rsidRPr="0070721F">
        <w:rPr>
          <w:rStyle w:val="ParagraphNumber"/>
        </w:rPr>
        <w:fldChar w:fldCharType="end"/>
      </w:r>
      <w:r w:rsidRPr="0070721F">
        <w:rPr>
          <w:rStyle w:val="ParagraphNumber"/>
        </w:rPr>
        <w:t>]</w:t>
      </w:r>
      <w:r>
        <w:t xml:space="preserve"> Read the contract modification configuration fetching all records where the config entry’s “Modification Date” falls into the current process period.</w:t>
      </w:r>
      <w:r w:rsidR="00215FF2">
        <w:rPr>
          <w:rStyle w:val="FootnoteReference"/>
        </w:rPr>
        <w:footnoteReference w:id="7"/>
      </w:r>
      <w:r>
        <w:t xml:space="preserve"> </w:t>
      </w:r>
    </w:p>
    <w:p w14:paraId="4F8294CC" w14:textId="23EF2590" w:rsidR="0070721F" w:rsidRPr="0070721F" w:rsidRDefault="0070721F" w:rsidP="00F67FEC">
      <w:pPr>
        <w:pStyle w:val="ToDo"/>
      </w:pPr>
      <w:r w:rsidRPr="0070721F">
        <w:t>To</w:t>
      </w:r>
      <w:r w:rsidR="00F67FEC">
        <w:t>D</w:t>
      </w:r>
      <w:r w:rsidRPr="0070721F">
        <w:t>o: current process</w:t>
      </w:r>
      <w:r w:rsidR="00C80EA4">
        <w:t>ing</w:t>
      </w:r>
      <w:r w:rsidRPr="0070721F">
        <w:t xml:space="preserve"> period has to be available to all transformations</w:t>
      </w:r>
    </w:p>
    <w:p w14:paraId="2EB4E115" w14:textId="6C8CAD04" w:rsidR="00416A0A" w:rsidRDefault="0070721F" w:rsidP="00F373FB">
      <w:r w:rsidRPr="0070721F">
        <w:rPr>
          <w:rStyle w:val="ParagraphNumber"/>
        </w:rPr>
        <w:t>[</w:t>
      </w:r>
      <w:r w:rsidRPr="0070721F">
        <w:rPr>
          <w:rStyle w:val="ParagraphNumber"/>
        </w:rPr>
        <w:fldChar w:fldCharType="begin"/>
      </w:r>
      <w:r w:rsidRPr="0070721F">
        <w:rPr>
          <w:rStyle w:val="ParagraphNumber"/>
        </w:rPr>
        <w:instrText xml:space="preserve"> STYLEREF 3 \w </w:instrText>
      </w:r>
      <w:r w:rsidRPr="0070721F">
        <w:rPr>
          <w:rStyle w:val="ParagraphNumber"/>
        </w:rPr>
        <w:fldChar w:fldCharType="separate"/>
      </w:r>
      <w:r w:rsidR="00C3463F">
        <w:rPr>
          <w:rStyle w:val="ParagraphNumber"/>
          <w:noProof/>
        </w:rPr>
        <w:t>5.2.2</w:t>
      </w:r>
      <w:r w:rsidRPr="0070721F">
        <w:rPr>
          <w:rStyle w:val="ParagraphNumber"/>
        </w:rPr>
        <w:fldChar w:fldCharType="end"/>
      </w:r>
      <w:r w:rsidRPr="0070721F">
        <w:rPr>
          <w:rStyle w:val="ParagraphNumber"/>
        </w:rPr>
        <w:t>.</w:t>
      </w:r>
      <w:r w:rsidRPr="0070721F">
        <w:rPr>
          <w:rStyle w:val="ParagraphNumber"/>
        </w:rPr>
        <w:fldChar w:fldCharType="begin"/>
      </w:r>
      <w:r w:rsidRPr="0070721F">
        <w:rPr>
          <w:rStyle w:val="ParagraphNumber"/>
        </w:rPr>
        <w:instrText xml:space="preserve"> SEQ "C</w:instrText>
      </w:r>
      <w:r w:rsidRPr="0070721F">
        <w:rPr>
          <w:rStyle w:val="ParagraphNumber"/>
        </w:rPr>
        <w:fldChar w:fldCharType="begin"/>
      </w:r>
      <w:r w:rsidRPr="0070721F">
        <w:rPr>
          <w:rStyle w:val="ParagraphNumber"/>
        </w:rPr>
        <w:instrText xml:space="preserve"> STYLEREF 3 \w </w:instrText>
      </w:r>
      <w:r w:rsidRPr="0070721F">
        <w:rPr>
          <w:rStyle w:val="ParagraphNumber"/>
        </w:rPr>
        <w:fldChar w:fldCharType="separate"/>
      </w:r>
      <w:r w:rsidR="00C3463F">
        <w:rPr>
          <w:rStyle w:val="ParagraphNumber"/>
          <w:noProof/>
        </w:rPr>
        <w:instrText>5.2.2</w:instrText>
      </w:r>
      <w:r w:rsidRPr="0070721F">
        <w:rPr>
          <w:rStyle w:val="ParagraphNumber"/>
        </w:rPr>
        <w:fldChar w:fldCharType="end"/>
      </w:r>
      <w:r w:rsidRPr="0070721F">
        <w:rPr>
          <w:rStyle w:val="ParagraphNumber"/>
        </w:rPr>
        <w:instrText xml:space="preserve">" \*ALPHABETIC </w:instrText>
      </w:r>
      <w:r w:rsidRPr="0070721F">
        <w:rPr>
          <w:rStyle w:val="ParagraphNumber"/>
        </w:rPr>
        <w:fldChar w:fldCharType="separate"/>
      </w:r>
      <w:r w:rsidR="00C3463F">
        <w:rPr>
          <w:rStyle w:val="ParagraphNumber"/>
          <w:noProof/>
        </w:rPr>
        <w:t>B</w:t>
      </w:r>
      <w:r w:rsidRPr="0070721F">
        <w:rPr>
          <w:rStyle w:val="ParagraphNumber"/>
        </w:rPr>
        <w:fldChar w:fldCharType="end"/>
      </w:r>
      <w:r w:rsidRPr="0070721F">
        <w:rPr>
          <w:rStyle w:val="ParagraphNumber"/>
        </w:rPr>
        <w:t>]</w:t>
      </w:r>
      <w:r>
        <w:t xml:space="preserve"> </w:t>
      </w:r>
      <w:r w:rsidR="00416A0A">
        <w:t xml:space="preserve">Create a new dataset </w:t>
      </w:r>
      <w:r w:rsidR="00952F74">
        <w:t>DS_</w:t>
      </w:r>
      <w:r w:rsidR="00416A0A">
        <w:t xml:space="preserve">MOD_COVERAGES retrieving the joined Policy Agreement, </w:t>
      </w:r>
      <w:r w:rsidR="00066BF7">
        <w:t xml:space="preserve">Policy Plan, </w:t>
      </w:r>
      <w:r w:rsidR="00A2631A">
        <w:t xml:space="preserve">and </w:t>
      </w:r>
      <w:r w:rsidR="00066BF7">
        <w:t>Coverage</w:t>
      </w:r>
      <w:r w:rsidR="00A2631A">
        <w:t xml:space="preserve"> data</w:t>
      </w:r>
      <w:r w:rsidR="00416A0A">
        <w:t xml:space="preserve"> for each “Source Application Code” &amp; “Source Policy ID” pair found in the modification configuration.</w:t>
      </w:r>
    </w:p>
    <w:p w14:paraId="7456298B" w14:textId="58ACDA8B" w:rsidR="00215FF2" w:rsidRDefault="00416A0A" w:rsidP="00F373FB">
      <w:r w:rsidRPr="00416A0A">
        <w:rPr>
          <w:rStyle w:val="ParagraphNumber"/>
        </w:rPr>
        <w:lastRenderedPageBreak/>
        <w:t>[</w:t>
      </w:r>
      <w:r w:rsidRPr="00416A0A">
        <w:rPr>
          <w:rStyle w:val="ParagraphNumber"/>
        </w:rPr>
        <w:fldChar w:fldCharType="begin"/>
      </w:r>
      <w:r w:rsidRPr="00416A0A">
        <w:rPr>
          <w:rStyle w:val="ParagraphNumber"/>
        </w:rPr>
        <w:instrText xml:space="preserve"> STYLEREF 3 \w </w:instrText>
      </w:r>
      <w:r w:rsidRPr="00416A0A">
        <w:rPr>
          <w:rStyle w:val="ParagraphNumber"/>
        </w:rPr>
        <w:fldChar w:fldCharType="separate"/>
      </w:r>
      <w:r w:rsidR="00C3463F">
        <w:rPr>
          <w:rStyle w:val="ParagraphNumber"/>
          <w:noProof/>
        </w:rPr>
        <w:t>5.2.2</w:t>
      </w:r>
      <w:r w:rsidRPr="00416A0A">
        <w:rPr>
          <w:rStyle w:val="ParagraphNumber"/>
        </w:rPr>
        <w:fldChar w:fldCharType="end"/>
      </w:r>
      <w:r w:rsidRPr="00416A0A">
        <w:rPr>
          <w:rStyle w:val="ParagraphNumber"/>
        </w:rPr>
        <w:t>.</w:t>
      </w:r>
      <w:r w:rsidRPr="00416A0A">
        <w:rPr>
          <w:rStyle w:val="ParagraphNumber"/>
        </w:rPr>
        <w:fldChar w:fldCharType="begin"/>
      </w:r>
      <w:r w:rsidRPr="00416A0A">
        <w:rPr>
          <w:rStyle w:val="ParagraphNumber"/>
        </w:rPr>
        <w:instrText xml:space="preserve"> SEQ "C</w:instrText>
      </w:r>
      <w:r w:rsidRPr="00416A0A">
        <w:rPr>
          <w:rStyle w:val="ParagraphNumber"/>
        </w:rPr>
        <w:fldChar w:fldCharType="begin"/>
      </w:r>
      <w:r w:rsidRPr="00416A0A">
        <w:rPr>
          <w:rStyle w:val="ParagraphNumber"/>
        </w:rPr>
        <w:instrText xml:space="preserve"> STYLEREF 3 \w </w:instrText>
      </w:r>
      <w:r w:rsidRPr="00416A0A">
        <w:rPr>
          <w:rStyle w:val="ParagraphNumber"/>
        </w:rPr>
        <w:fldChar w:fldCharType="separate"/>
      </w:r>
      <w:r w:rsidR="00C3463F">
        <w:rPr>
          <w:rStyle w:val="ParagraphNumber"/>
          <w:noProof/>
        </w:rPr>
        <w:instrText>5.2.2</w:instrText>
      </w:r>
      <w:r w:rsidRPr="00416A0A">
        <w:rPr>
          <w:rStyle w:val="ParagraphNumber"/>
        </w:rPr>
        <w:fldChar w:fldCharType="end"/>
      </w:r>
      <w:r w:rsidRPr="00416A0A">
        <w:rPr>
          <w:rStyle w:val="ParagraphNumber"/>
        </w:rPr>
        <w:instrText xml:space="preserve">" \*ALPHABETIC </w:instrText>
      </w:r>
      <w:r w:rsidRPr="00416A0A">
        <w:rPr>
          <w:rStyle w:val="ParagraphNumber"/>
        </w:rPr>
        <w:fldChar w:fldCharType="separate"/>
      </w:r>
      <w:r w:rsidR="00C3463F">
        <w:rPr>
          <w:rStyle w:val="ParagraphNumber"/>
          <w:noProof/>
        </w:rPr>
        <w:t>C</w:t>
      </w:r>
      <w:r w:rsidRPr="00416A0A">
        <w:rPr>
          <w:rStyle w:val="ParagraphNumber"/>
        </w:rPr>
        <w:fldChar w:fldCharType="end"/>
      </w:r>
      <w:r w:rsidRPr="00416A0A">
        <w:rPr>
          <w:rStyle w:val="ParagraphNumber"/>
        </w:rPr>
        <w:t>]</w:t>
      </w:r>
      <w:r>
        <w:t xml:space="preserve"> </w:t>
      </w:r>
      <w:r w:rsidRPr="00416A0A">
        <w:t>For each coverage</w:t>
      </w:r>
      <w:r w:rsidR="00A2631A" w:rsidRPr="00416A0A">
        <w:t xml:space="preserve"> </w:t>
      </w:r>
      <w:r>
        <w:t xml:space="preserve">in the </w:t>
      </w:r>
      <w:r w:rsidR="00952F74">
        <w:t>DS_</w:t>
      </w:r>
      <w:r>
        <w:t xml:space="preserve">MOD_COVERAGES dataset retrieve its </w:t>
      </w:r>
      <w:r w:rsidR="00A2631A" w:rsidRPr="00416A0A">
        <w:t xml:space="preserve">related Contract Coverage Associations, and FRS117 Contract data </w:t>
      </w:r>
      <w:r w:rsidR="00A2631A">
        <w:t>(FRS117 Model</w:t>
      </w:r>
      <w:r w:rsidR="001C3163">
        <w:t>)</w:t>
      </w:r>
      <w:r w:rsidR="00215FF2">
        <w:t>.</w:t>
      </w:r>
      <w:r w:rsidR="00215FF2">
        <w:rPr>
          <w:rStyle w:val="FootnoteReference"/>
        </w:rPr>
        <w:footnoteReference w:id="8"/>
      </w:r>
    </w:p>
    <w:p w14:paraId="113333BB" w14:textId="2EEBCE8A" w:rsidR="001C3163" w:rsidRDefault="00A2631A" w:rsidP="00F373FB">
      <w:r w:rsidRPr="001C3163">
        <w:rPr>
          <w:rStyle w:val="ParagraphNumber"/>
        </w:rPr>
        <w:t xml:space="preserve"> </w:t>
      </w:r>
      <w:r w:rsidR="001C3163" w:rsidRPr="001C3163">
        <w:rPr>
          <w:rStyle w:val="ParagraphNumber"/>
        </w:rPr>
        <w:t>[</w:t>
      </w:r>
      <w:r w:rsidR="001C3163" w:rsidRPr="001C3163">
        <w:rPr>
          <w:rStyle w:val="ParagraphNumber"/>
        </w:rPr>
        <w:fldChar w:fldCharType="begin"/>
      </w:r>
      <w:r w:rsidR="001C3163" w:rsidRPr="001C3163">
        <w:rPr>
          <w:rStyle w:val="ParagraphNumber"/>
        </w:rPr>
        <w:instrText xml:space="preserve"> STYLEREF 3 \w </w:instrText>
      </w:r>
      <w:r w:rsidR="001C3163" w:rsidRPr="001C3163">
        <w:rPr>
          <w:rStyle w:val="ParagraphNumber"/>
        </w:rPr>
        <w:fldChar w:fldCharType="separate"/>
      </w:r>
      <w:r w:rsidR="00C3463F">
        <w:rPr>
          <w:rStyle w:val="ParagraphNumber"/>
          <w:noProof/>
        </w:rPr>
        <w:t>5.2.2</w:t>
      </w:r>
      <w:r w:rsidR="001C3163" w:rsidRPr="001C3163">
        <w:rPr>
          <w:rStyle w:val="ParagraphNumber"/>
        </w:rPr>
        <w:fldChar w:fldCharType="end"/>
      </w:r>
      <w:r w:rsidR="001C3163" w:rsidRPr="001C3163">
        <w:rPr>
          <w:rStyle w:val="ParagraphNumber"/>
        </w:rPr>
        <w:t>.</w:t>
      </w:r>
      <w:r w:rsidR="001C3163" w:rsidRPr="001C3163">
        <w:rPr>
          <w:rStyle w:val="ParagraphNumber"/>
        </w:rPr>
        <w:fldChar w:fldCharType="begin"/>
      </w:r>
      <w:r w:rsidR="001C3163" w:rsidRPr="001C3163">
        <w:rPr>
          <w:rStyle w:val="ParagraphNumber"/>
        </w:rPr>
        <w:instrText xml:space="preserve"> SEQ "C</w:instrText>
      </w:r>
      <w:r w:rsidR="001C3163" w:rsidRPr="001C3163">
        <w:rPr>
          <w:rStyle w:val="ParagraphNumber"/>
        </w:rPr>
        <w:fldChar w:fldCharType="begin"/>
      </w:r>
      <w:r w:rsidR="001C3163" w:rsidRPr="001C3163">
        <w:rPr>
          <w:rStyle w:val="ParagraphNumber"/>
        </w:rPr>
        <w:instrText xml:space="preserve"> STYLEREF 3 \w </w:instrText>
      </w:r>
      <w:r w:rsidR="001C3163" w:rsidRPr="001C3163">
        <w:rPr>
          <w:rStyle w:val="ParagraphNumber"/>
        </w:rPr>
        <w:fldChar w:fldCharType="separate"/>
      </w:r>
      <w:r w:rsidR="00C3463F">
        <w:rPr>
          <w:rStyle w:val="ParagraphNumber"/>
          <w:noProof/>
        </w:rPr>
        <w:instrText>5.2.2</w:instrText>
      </w:r>
      <w:r w:rsidR="001C3163" w:rsidRPr="001C3163">
        <w:rPr>
          <w:rStyle w:val="ParagraphNumber"/>
        </w:rPr>
        <w:fldChar w:fldCharType="end"/>
      </w:r>
      <w:r w:rsidR="001C3163" w:rsidRPr="001C3163">
        <w:rPr>
          <w:rStyle w:val="ParagraphNumber"/>
        </w:rPr>
        <w:instrText xml:space="preserve">" \*ALPHABETIC </w:instrText>
      </w:r>
      <w:r w:rsidR="001C3163" w:rsidRPr="001C3163">
        <w:rPr>
          <w:rStyle w:val="ParagraphNumber"/>
        </w:rPr>
        <w:fldChar w:fldCharType="separate"/>
      </w:r>
      <w:r w:rsidR="00C3463F">
        <w:rPr>
          <w:rStyle w:val="ParagraphNumber"/>
          <w:noProof/>
        </w:rPr>
        <w:t>D</w:t>
      </w:r>
      <w:r w:rsidR="001C3163" w:rsidRPr="001C3163">
        <w:rPr>
          <w:rStyle w:val="ParagraphNumber"/>
        </w:rPr>
        <w:fldChar w:fldCharType="end"/>
      </w:r>
      <w:r w:rsidR="001C3163" w:rsidRPr="001C3163">
        <w:rPr>
          <w:rStyle w:val="ParagraphNumber"/>
        </w:rPr>
        <w:t>]</w:t>
      </w:r>
      <w:r w:rsidR="001C3163">
        <w:t xml:space="preserve"> For each “Contract Coverage” link, set the “Valid To” date to the corresponding “Modification Date” of the config entry.</w:t>
      </w:r>
    </w:p>
    <w:p w14:paraId="5E5CBA50" w14:textId="60A0931C" w:rsidR="001C3163" w:rsidRDefault="001C3163" w:rsidP="001C3163">
      <w:pPr>
        <w:pStyle w:val="Note"/>
      </w:pPr>
      <w:r>
        <w:t xml:space="preserve">Note: “Valid To” refers to the general validity fields in the Foundation Specs applying to any configuration table </w:t>
      </w:r>
    </w:p>
    <w:p w14:paraId="33CE330C" w14:textId="44B54098" w:rsidR="001C3163" w:rsidRDefault="001C3163" w:rsidP="005948BF">
      <w:r w:rsidRPr="001C3163">
        <w:rPr>
          <w:rStyle w:val="ParagraphNumber"/>
        </w:rPr>
        <w:t>[</w:t>
      </w:r>
      <w:r w:rsidRPr="001C3163">
        <w:rPr>
          <w:rStyle w:val="ParagraphNumber"/>
        </w:rPr>
        <w:fldChar w:fldCharType="begin"/>
      </w:r>
      <w:r w:rsidRPr="001C3163">
        <w:rPr>
          <w:rStyle w:val="ParagraphNumber"/>
        </w:rPr>
        <w:instrText xml:space="preserve"> STYLEREF 3 \w </w:instrText>
      </w:r>
      <w:r w:rsidRPr="001C3163">
        <w:rPr>
          <w:rStyle w:val="ParagraphNumber"/>
        </w:rPr>
        <w:fldChar w:fldCharType="separate"/>
      </w:r>
      <w:r w:rsidR="00C3463F">
        <w:rPr>
          <w:rStyle w:val="ParagraphNumber"/>
          <w:noProof/>
        </w:rPr>
        <w:t>5.2.2</w:t>
      </w:r>
      <w:r w:rsidRPr="001C3163">
        <w:rPr>
          <w:rStyle w:val="ParagraphNumber"/>
        </w:rPr>
        <w:fldChar w:fldCharType="end"/>
      </w:r>
      <w:r w:rsidRPr="001C3163">
        <w:rPr>
          <w:rStyle w:val="ParagraphNumber"/>
        </w:rPr>
        <w:t>.</w:t>
      </w:r>
      <w:r w:rsidRPr="001C3163">
        <w:rPr>
          <w:rStyle w:val="ParagraphNumber"/>
        </w:rPr>
        <w:fldChar w:fldCharType="begin"/>
      </w:r>
      <w:r w:rsidRPr="001C3163">
        <w:rPr>
          <w:rStyle w:val="ParagraphNumber"/>
        </w:rPr>
        <w:instrText xml:space="preserve"> SEQ "C</w:instrText>
      </w:r>
      <w:r w:rsidRPr="001C3163">
        <w:rPr>
          <w:rStyle w:val="ParagraphNumber"/>
        </w:rPr>
        <w:fldChar w:fldCharType="begin"/>
      </w:r>
      <w:r w:rsidRPr="001C3163">
        <w:rPr>
          <w:rStyle w:val="ParagraphNumber"/>
        </w:rPr>
        <w:instrText xml:space="preserve"> STYLEREF 3 \w </w:instrText>
      </w:r>
      <w:r w:rsidRPr="001C3163">
        <w:rPr>
          <w:rStyle w:val="ParagraphNumber"/>
        </w:rPr>
        <w:fldChar w:fldCharType="separate"/>
      </w:r>
      <w:r w:rsidR="00C3463F">
        <w:rPr>
          <w:rStyle w:val="ParagraphNumber"/>
          <w:noProof/>
        </w:rPr>
        <w:instrText>5.2.2</w:instrText>
      </w:r>
      <w:r w:rsidRPr="001C3163">
        <w:rPr>
          <w:rStyle w:val="ParagraphNumber"/>
        </w:rPr>
        <w:fldChar w:fldCharType="end"/>
      </w:r>
      <w:r w:rsidRPr="001C3163">
        <w:rPr>
          <w:rStyle w:val="ParagraphNumber"/>
        </w:rPr>
        <w:instrText xml:space="preserve">" \*ALPHABETIC </w:instrText>
      </w:r>
      <w:r w:rsidRPr="001C3163">
        <w:rPr>
          <w:rStyle w:val="ParagraphNumber"/>
        </w:rPr>
        <w:fldChar w:fldCharType="separate"/>
      </w:r>
      <w:r w:rsidR="00C3463F">
        <w:rPr>
          <w:rStyle w:val="ParagraphNumber"/>
          <w:noProof/>
        </w:rPr>
        <w:t>E</w:t>
      </w:r>
      <w:r w:rsidRPr="001C3163">
        <w:rPr>
          <w:rStyle w:val="ParagraphNumber"/>
        </w:rPr>
        <w:fldChar w:fldCharType="end"/>
      </w:r>
      <w:r w:rsidRPr="001C3163">
        <w:rPr>
          <w:rStyle w:val="ParagraphNumber"/>
        </w:rPr>
        <w:t>]</w:t>
      </w:r>
      <w:r>
        <w:t xml:space="preserve"> For each FRS117 contract, set </w:t>
      </w:r>
      <w:r w:rsidR="002D2341">
        <w:t xml:space="preserve">both </w:t>
      </w:r>
      <w:r>
        <w:t xml:space="preserve">its “Contract Boundary Date” </w:t>
      </w:r>
      <w:r w:rsidR="002D2341">
        <w:t xml:space="preserve">and “Derecognition Date” </w:t>
      </w:r>
      <w:r>
        <w:t>to the corresponding “Modification Date” of the config entry.</w:t>
      </w:r>
      <w:r w:rsidR="002D2341">
        <w:rPr>
          <w:rStyle w:val="FootnoteReference"/>
        </w:rPr>
        <w:footnoteReference w:id="9"/>
      </w:r>
    </w:p>
    <w:p w14:paraId="6418F0EA" w14:textId="77777777" w:rsidR="005948BF" w:rsidRDefault="005948BF" w:rsidP="005948BF">
      <w:pPr>
        <w:pStyle w:val="Heading4"/>
      </w:pPr>
      <w:r>
        <w:t>Get Config per Coverage’s Product Plan</w:t>
      </w:r>
    </w:p>
    <w:p w14:paraId="2BDF3346" w14:textId="5222EDFA" w:rsidR="005948BF" w:rsidRDefault="005948BF" w:rsidP="005948BF">
      <w:r w:rsidRPr="00FE119B">
        <w:rPr>
          <w:rStyle w:val="ParagraphNumber"/>
        </w:rPr>
        <w:t>[</w: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t>5.2.2.1</w:t>
      </w:r>
      <w:r w:rsidRPr="00FE119B">
        <w:rPr>
          <w:rStyle w:val="ParagraphNumber"/>
        </w:rPr>
        <w:fldChar w:fldCharType="end"/>
      </w:r>
      <w:r w:rsidRPr="00FE119B">
        <w:rPr>
          <w:rStyle w:val="ParagraphNumber"/>
        </w:rPr>
        <w:t>.</w:t>
      </w:r>
      <w:r w:rsidRPr="00FE119B">
        <w:rPr>
          <w:rStyle w:val="ParagraphNumber"/>
        </w:rPr>
        <w:fldChar w:fldCharType="begin"/>
      </w:r>
      <w:r w:rsidRPr="00FE119B">
        <w:rPr>
          <w:rStyle w:val="ParagraphNumber"/>
        </w:rPr>
        <w:instrText xml:space="preserve"> SEQ "C</w:instrTex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instrText>5.2.2.1</w:instrText>
      </w:r>
      <w:r w:rsidRPr="00FE119B">
        <w:rPr>
          <w:rStyle w:val="ParagraphNumber"/>
        </w:rPr>
        <w:fldChar w:fldCharType="end"/>
      </w:r>
      <w:r w:rsidRPr="00FE119B">
        <w:rPr>
          <w:rStyle w:val="ParagraphNumber"/>
        </w:rPr>
        <w:instrText xml:space="preserve">" \*ALPHABETIC </w:instrText>
      </w:r>
      <w:r w:rsidRPr="00FE119B">
        <w:rPr>
          <w:rStyle w:val="ParagraphNumber"/>
        </w:rPr>
        <w:fldChar w:fldCharType="separate"/>
      </w:r>
      <w:r w:rsidR="00C3463F">
        <w:rPr>
          <w:rStyle w:val="ParagraphNumber"/>
          <w:noProof/>
        </w:rPr>
        <w:t>A</w:t>
      </w:r>
      <w:r w:rsidRPr="00FE119B">
        <w:rPr>
          <w:rStyle w:val="ParagraphNumber"/>
        </w:rPr>
        <w:fldChar w:fldCharType="end"/>
      </w:r>
      <w:r w:rsidRPr="00FE119B">
        <w:rPr>
          <w:rStyle w:val="ParagraphNumber"/>
        </w:rPr>
        <w:t>]</w:t>
      </w:r>
      <w:r>
        <w:t xml:space="preserve"> For each coverage</w:t>
      </w:r>
      <w:r w:rsidR="00952F74">
        <w:t xml:space="preserve"> in </w:t>
      </w:r>
      <w:r>
        <w:t>, retrieve its applicable config entry from the Product Configuration matching the policy agreements’ “App Source Code”, the policy plan’s “Plan Code”, and the coverage’s “Cover Type Code”. Note, the configurations’ “Risk Category” is not applicable for Life products.</w:t>
      </w:r>
    </w:p>
    <w:p w14:paraId="2CBEDE58" w14:textId="07017121" w:rsidR="005948BF" w:rsidRDefault="005948BF" w:rsidP="005948BF">
      <w:r w:rsidRPr="00FE119B">
        <w:rPr>
          <w:rStyle w:val="ParagraphNumber"/>
        </w:rPr>
        <w:t>[</w: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t>5.2.2.1</w:t>
      </w:r>
      <w:r w:rsidRPr="00FE119B">
        <w:rPr>
          <w:rStyle w:val="ParagraphNumber"/>
        </w:rPr>
        <w:fldChar w:fldCharType="end"/>
      </w:r>
      <w:r w:rsidRPr="00FE119B">
        <w:rPr>
          <w:rStyle w:val="ParagraphNumber"/>
        </w:rPr>
        <w:t>.</w:t>
      </w:r>
      <w:r w:rsidRPr="00FE119B">
        <w:rPr>
          <w:rStyle w:val="ParagraphNumber"/>
        </w:rPr>
        <w:fldChar w:fldCharType="begin"/>
      </w:r>
      <w:r w:rsidRPr="00FE119B">
        <w:rPr>
          <w:rStyle w:val="ParagraphNumber"/>
        </w:rPr>
        <w:instrText xml:space="preserve"> SEQ "C</w:instrTex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instrText>5.2.2.1</w:instrText>
      </w:r>
      <w:r w:rsidRPr="00FE119B">
        <w:rPr>
          <w:rStyle w:val="ParagraphNumber"/>
        </w:rPr>
        <w:fldChar w:fldCharType="end"/>
      </w:r>
      <w:r w:rsidRPr="00FE119B">
        <w:rPr>
          <w:rStyle w:val="ParagraphNumber"/>
        </w:rPr>
        <w:instrText xml:space="preserve">" \*ALPHABETIC </w:instrText>
      </w:r>
      <w:r w:rsidRPr="00FE119B">
        <w:rPr>
          <w:rStyle w:val="ParagraphNumber"/>
        </w:rPr>
        <w:fldChar w:fldCharType="separate"/>
      </w:r>
      <w:r w:rsidR="00C3463F">
        <w:rPr>
          <w:rStyle w:val="ParagraphNumber"/>
          <w:noProof/>
        </w:rPr>
        <w:t>B</w:t>
      </w:r>
      <w:r w:rsidRPr="00FE119B">
        <w:rPr>
          <w:rStyle w:val="ParagraphNumber"/>
        </w:rPr>
        <w:fldChar w:fldCharType="end"/>
      </w:r>
      <w:r w:rsidRPr="00FE119B">
        <w:rPr>
          <w:rStyle w:val="ParagraphNumber"/>
        </w:rPr>
        <w:t>]</w:t>
      </w:r>
      <w:r>
        <w:t xml:space="preserve"> Ensure that the found unique configuration record for any given coverage is readily available going forward (i.e. appended to the coverage record same as above for Policy Plan, and Policy Agreement)</w:t>
      </w:r>
    </w:p>
    <w:p w14:paraId="3164AE9C" w14:textId="24161223" w:rsidR="005948BF" w:rsidRDefault="005948BF" w:rsidP="005948BF">
      <w:r w:rsidRPr="00FE119B">
        <w:rPr>
          <w:rStyle w:val="ParagraphNumber"/>
        </w:rPr>
        <w:t>[</w: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t>5.2.2.1</w:t>
      </w:r>
      <w:r w:rsidRPr="00FE119B">
        <w:rPr>
          <w:rStyle w:val="ParagraphNumber"/>
        </w:rPr>
        <w:fldChar w:fldCharType="end"/>
      </w:r>
      <w:r w:rsidRPr="00FE119B">
        <w:rPr>
          <w:rStyle w:val="ParagraphNumber"/>
        </w:rPr>
        <w:t>.</w:t>
      </w:r>
      <w:r w:rsidRPr="00FE119B">
        <w:rPr>
          <w:rStyle w:val="ParagraphNumber"/>
        </w:rPr>
        <w:fldChar w:fldCharType="begin"/>
      </w:r>
      <w:r w:rsidRPr="00FE119B">
        <w:rPr>
          <w:rStyle w:val="ParagraphNumber"/>
        </w:rPr>
        <w:instrText xml:space="preserve"> SEQ "C</w:instrText>
      </w:r>
      <w:r w:rsidRPr="00FE119B">
        <w:rPr>
          <w:rStyle w:val="ParagraphNumber"/>
        </w:rPr>
        <w:fldChar w:fldCharType="begin"/>
      </w:r>
      <w:r w:rsidRPr="00FE119B">
        <w:rPr>
          <w:rStyle w:val="ParagraphNumber"/>
        </w:rPr>
        <w:instrText xml:space="preserve"> STYLEREF 4 \w </w:instrText>
      </w:r>
      <w:r w:rsidRPr="00FE119B">
        <w:rPr>
          <w:rStyle w:val="ParagraphNumber"/>
        </w:rPr>
        <w:fldChar w:fldCharType="separate"/>
      </w:r>
      <w:r w:rsidR="00C3463F">
        <w:rPr>
          <w:rStyle w:val="ParagraphNumber"/>
          <w:noProof/>
        </w:rPr>
        <w:instrText>5.2.2.1</w:instrText>
      </w:r>
      <w:r w:rsidRPr="00FE119B">
        <w:rPr>
          <w:rStyle w:val="ParagraphNumber"/>
        </w:rPr>
        <w:fldChar w:fldCharType="end"/>
      </w:r>
      <w:r w:rsidRPr="00FE119B">
        <w:rPr>
          <w:rStyle w:val="ParagraphNumber"/>
        </w:rPr>
        <w:instrText xml:space="preserve">" \*ALPHABETIC </w:instrText>
      </w:r>
      <w:r w:rsidRPr="00FE119B">
        <w:rPr>
          <w:rStyle w:val="ParagraphNumber"/>
        </w:rPr>
        <w:fldChar w:fldCharType="separate"/>
      </w:r>
      <w:r w:rsidR="00C3463F">
        <w:rPr>
          <w:rStyle w:val="ParagraphNumber"/>
          <w:noProof/>
        </w:rPr>
        <w:t>C</w:t>
      </w:r>
      <w:r w:rsidRPr="00FE119B">
        <w:rPr>
          <w:rStyle w:val="ParagraphNumber"/>
        </w:rPr>
        <w:fldChar w:fldCharType="end"/>
      </w:r>
      <w:r w:rsidRPr="00FE119B">
        <w:rPr>
          <w:rStyle w:val="ParagraphNumber"/>
        </w:rPr>
        <w:t>]</w:t>
      </w:r>
      <w:r>
        <w:t xml:space="preserve"> If none, or multiple config records are found for a given coverage, log an error. </w:t>
      </w:r>
    </w:p>
    <w:p w14:paraId="6524D48B" w14:textId="798C0AF5" w:rsidR="005948BF" w:rsidRDefault="005948BF" w:rsidP="005948BF">
      <w:pPr>
        <w:pStyle w:val="Note"/>
      </w:pPr>
      <w:r>
        <w:t>Configuration tables can contain wildcards, please see relevant Foundation Spec.</w:t>
      </w:r>
    </w:p>
    <w:p w14:paraId="0C8D5B9B" w14:textId="327719E0" w:rsidR="00952F74" w:rsidRPr="00952F74" w:rsidRDefault="008E0E75" w:rsidP="00952F74">
      <w:r w:rsidRPr="008E0E75">
        <w:rPr>
          <w:rStyle w:val="ParagraphNumber"/>
        </w:rPr>
        <w:t>[</w:t>
      </w:r>
      <w:r w:rsidRPr="008E0E75">
        <w:rPr>
          <w:rStyle w:val="ParagraphNumber"/>
        </w:rPr>
        <w:fldChar w:fldCharType="begin"/>
      </w:r>
      <w:r w:rsidRPr="008E0E75">
        <w:rPr>
          <w:rStyle w:val="ParagraphNumber"/>
        </w:rPr>
        <w:instrText xml:space="preserve"> STYLEREF 4 \w </w:instrText>
      </w:r>
      <w:r w:rsidRPr="008E0E75">
        <w:rPr>
          <w:rStyle w:val="ParagraphNumber"/>
        </w:rPr>
        <w:fldChar w:fldCharType="separate"/>
      </w:r>
      <w:r w:rsidR="00C3463F">
        <w:rPr>
          <w:rStyle w:val="ParagraphNumber"/>
          <w:noProof/>
        </w:rPr>
        <w:t>5.2.2.1</w:t>
      </w:r>
      <w:r w:rsidRPr="008E0E75">
        <w:rPr>
          <w:rStyle w:val="ParagraphNumber"/>
        </w:rPr>
        <w:fldChar w:fldCharType="end"/>
      </w:r>
      <w:r w:rsidRPr="008E0E75">
        <w:rPr>
          <w:rStyle w:val="ParagraphNumber"/>
        </w:rPr>
        <w:t>.</w:t>
      </w:r>
      <w:r w:rsidRPr="008E0E75">
        <w:rPr>
          <w:rStyle w:val="ParagraphNumber"/>
        </w:rPr>
        <w:fldChar w:fldCharType="begin"/>
      </w:r>
      <w:r w:rsidRPr="008E0E75">
        <w:rPr>
          <w:rStyle w:val="ParagraphNumber"/>
        </w:rPr>
        <w:instrText xml:space="preserve"> SEQ "C</w:instrText>
      </w:r>
      <w:r w:rsidRPr="008E0E75">
        <w:rPr>
          <w:rStyle w:val="ParagraphNumber"/>
        </w:rPr>
        <w:fldChar w:fldCharType="begin"/>
      </w:r>
      <w:r w:rsidRPr="008E0E75">
        <w:rPr>
          <w:rStyle w:val="ParagraphNumber"/>
        </w:rPr>
        <w:instrText xml:space="preserve"> STYLEREF 4 \w </w:instrText>
      </w:r>
      <w:r w:rsidRPr="008E0E75">
        <w:rPr>
          <w:rStyle w:val="ParagraphNumber"/>
        </w:rPr>
        <w:fldChar w:fldCharType="separate"/>
      </w:r>
      <w:r w:rsidR="00C3463F">
        <w:rPr>
          <w:rStyle w:val="ParagraphNumber"/>
          <w:noProof/>
        </w:rPr>
        <w:instrText>5.2.2.1</w:instrText>
      </w:r>
      <w:r w:rsidRPr="008E0E75">
        <w:rPr>
          <w:rStyle w:val="ParagraphNumber"/>
        </w:rPr>
        <w:fldChar w:fldCharType="end"/>
      </w:r>
      <w:r w:rsidRPr="008E0E75">
        <w:rPr>
          <w:rStyle w:val="ParagraphNumber"/>
        </w:rPr>
        <w:instrText xml:space="preserve">" \*ALPHABETIC </w:instrText>
      </w:r>
      <w:r w:rsidRPr="008E0E75">
        <w:rPr>
          <w:rStyle w:val="ParagraphNumber"/>
        </w:rPr>
        <w:fldChar w:fldCharType="separate"/>
      </w:r>
      <w:r w:rsidR="00C3463F">
        <w:rPr>
          <w:rStyle w:val="ParagraphNumber"/>
          <w:noProof/>
        </w:rPr>
        <w:t>D</w:t>
      </w:r>
      <w:r w:rsidRPr="008E0E75">
        <w:rPr>
          <w:rStyle w:val="ParagraphNumber"/>
        </w:rPr>
        <w:fldChar w:fldCharType="end"/>
      </w:r>
      <w:r w:rsidRPr="008E0E75">
        <w:rPr>
          <w:rStyle w:val="ParagraphNumber"/>
        </w:rPr>
        <w:t>]</w:t>
      </w:r>
      <w:r>
        <w:t xml:space="preserve"> </w:t>
      </w:r>
      <w:r w:rsidR="00952F74">
        <w:t>Combine</w:t>
      </w:r>
      <w:r>
        <w:t xml:space="preserve"> the datasets DS_NEW_COVERAGES and DS_MOD_COVERAGES</w:t>
      </w:r>
      <w:r w:rsidR="00952F74">
        <w:t xml:space="preserve"> into </w:t>
      </w:r>
      <w:r>
        <w:t xml:space="preserve">the </w:t>
      </w:r>
      <w:r w:rsidR="00952F74">
        <w:t>DS_NEW_MOD_COVERAGES</w:t>
      </w:r>
      <w:r>
        <w:t xml:space="preserve"> dataset</w:t>
      </w:r>
      <w:r w:rsidR="00952F74">
        <w:rPr>
          <w:rStyle w:val="FootnoteReference"/>
        </w:rPr>
        <w:footnoteReference w:id="10"/>
      </w:r>
      <w:r>
        <w:t>.</w:t>
      </w:r>
    </w:p>
    <w:p w14:paraId="0D4AFF73" w14:textId="77777777" w:rsidR="00BE3839" w:rsidRDefault="00BE3839" w:rsidP="00F373FB">
      <w:pPr>
        <w:pStyle w:val="Heading4"/>
      </w:pPr>
      <w:r>
        <w:t>Data Quality Checks (if any)</w:t>
      </w:r>
    </w:p>
    <w:p w14:paraId="51F99C95" w14:textId="50771273" w:rsidR="00BE3839" w:rsidRDefault="000543BE" w:rsidP="00F373FB">
      <w:pPr>
        <w:pStyle w:val="Heading4"/>
      </w:pPr>
      <w:r>
        <w:t>Transformation Technical Details</w:t>
      </w:r>
    </w:p>
    <w:p w14:paraId="6FF8CF7A" w14:textId="50902A55" w:rsidR="00BE3839" w:rsidRPr="002571B1" w:rsidRDefault="0012729D" w:rsidP="00B67EB2">
      <w:pPr>
        <w:pStyle w:val="Note"/>
      </w:pPr>
      <w:r w:rsidRPr="00767864">
        <w:t>Please insert documentation of Informatica build artefacts</w:t>
      </w:r>
    </w:p>
    <w:p w14:paraId="54FA9A84" w14:textId="456F2F66" w:rsidR="000726CD" w:rsidRDefault="00BE3839" w:rsidP="00952F74">
      <w:pPr>
        <w:pStyle w:val="Heading3"/>
      </w:pPr>
      <w:bookmarkStart w:id="65" w:name="_Ref62727537"/>
      <w:bookmarkStart w:id="66" w:name="_Ref62727540"/>
      <w:bookmarkStart w:id="67" w:name="_Toc63336499"/>
      <w:r>
        <w:t>Target Data Objects</w:t>
      </w:r>
      <w:bookmarkEnd w:id="65"/>
      <w:bookmarkEnd w:id="66"/>
      <w:bookmarkEnd w:id="67"/>
    </w:p>
    <w:tbl>
      <w:tblPr>
        <w:tblpPr w:leftFromText="180" w:rightFromText="180" w:vertAnchor="text" w:horzAnchor="page" w:tblpX="1458" w:tblpY="20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6185"/>
      </w:tblGrid>
      <w:tr w:rsidR="00591A62" w:rsidRPr="00D434C9" w14:paraId="3AB58D7C" w14:textId="77777777" w:rsidTr="00591A62">
        <w:tc>
          <w:tcPr>
            <w:tcW w:w="3425" w:type="dxa"/>
            <w:shd w:val="clear" w:color="000000" w:fill="000000"/>
            <w:vAlign w:val="center"/>
            <w:hideMark/>
          </w:tcPr>
          <w:p w14:paraId="21323FA6" w14:textId="77777777" w:rsidR="00591A62" w:rsidRPr="001C5188" w:rsidRDefault="00591A62" w:rsidP="00591A62">
            <w:pPr>
              <w:pStyle w:val="TableParagraph"/>
              <w:rPr>
                <w:lang w:eastAsia="zh-CN"/>
              </w:rPr>
            </w:pPr>
            <w:r>
              <w:rPr>
                <w:lang w:eastAsia="zh-CN"/>
              </w:rPr>
              <w:t>DATA OBJECT</w:t>
            </w:r>
          </w:p>
        </w:tc>
        <w:tc>
          <w:tcPr>
            <w:tcW w:w="6351" w:type="dxa"/>
            <w:shd w:val="clear" w:color="000000" w:fill="000000"/>
            <w:vAlign w:val="center"/>
            <w:hideMark/>
          </w:tcPr>
          <w:p w14:paraId="1FC098E0" w14:textId="77777777" w:rsidR="00591A62" w:rsidRPr="001C5188" w:rsidRDefault="00591A62" w:rsidP="00591A62">
            <w:pPr>
              <w:pStyle w:val="TableParagraph"/>
              <w:rPr>
                <w:lang w:eastAsia="zh-CN"/>
              </w:rPr>
            </w:pPr>
            <w:r>
              <w:rPr>
                <w:lang w:eastAsia="zh-CN"/>
              </w:rPr>
              <w:t>REFERENCE</w:t>
            </w:r>
          </w:p>
        </w:tc>
      </w:tr>
      <w:tr w:rsidR="00591A62" w:rsidRPr="001C5188" w14:paraId="411E88DF" w14:textId="77777777" w:rsidTr="00591A62">
        <w:tc>
          <w:tcPr>
            <w:tcW w:w="3425" w:type="dxa"/>
            <w:shd w:val="clear" w:color="auto" w:fill="auto"/>
          </w:tcPr>
          <w:p w14:paraId="6201AC28" w14:textId="0562BD48" w:rsidR="00591A62" w:rsidRDefault="00591A62" w:rsidP="00591A62">
            <w:pPr>
              <w:pStyle w:val="Default"/>
            </w:pPr>
            <w:r>
              <w:t>DS_NEW_MOD_COVERAGES</w:t>
            </w:r>
          </w:p>
        </w:tc>
        <w:tc>
          <w:tcPr>
            <w:tcW w:w="6351" w:type="dxa"/>
            <w:shd w:val="clear" w:color="auto" w:fill="auto"/>
          </w:tcPr>
          <w:p w14:paraId="753659C3" w14:textId="042C05FF" w:rsidR="00591A62" w:rsidRPr="000A04F0" w:rsidRDefault="00591A62" w:rsidP="00591A62">
            <w:pPr>
              <w:pStyle w:val="Default"/>
            </w:pPr>
            <w:r>
              <w:t xml:space="preserve">Chapter </w:t>
            </w:r>
            <w:r w:rsidR="00952F74">
              <w:t>"</w:t>
            </w:r>
            <w:r w:rsidR="00952F74">
              <w:fldChar w:fldCharType="begin"/>
            </w:r>
            <w:r w:rsidR="00952F74">
              <w:instrText xml:space="preserve"> REF _Ref63326429 \r \h </w:instrText>
            </w:r>
            <w:r w:rsidR="00952F74">
              <w:fldChar w:fldCharType="separate"/>
            </w:r>
            <w:r w:rsidR="00C3463F">
              <w:t>5.2.2</w:t>
            </w:r>
            <w:r w:rsidR="00952F74">
              <w:fldChar w:fldCharType="end"/>
            </w:r>
            <w:r w:rsidR="00952F74">
              <w:t xml:space="preserve"> - </w:t>
            </w:r>
            <w:r w:rsidR="00952F74">
              <w:fldChar w:fldCharType="begin"/>
            </w:r>
            <w:r w:rsidR="00952F74">
              <w:instrText xml:space="preserve"> REF _Ref63326430 \h </w:instrText>
            </w:r>
            <w:r w:rsidR="00952F74">
              <w:fldChar w:fldCharType="separate"/>
            </w:r>
            <w:r w:rsidR="00C3463F">
              <w:t>Transform</w:t>
            </w:r>
            <w:r w:rsidR="00952F74">
              <w:fldChar w:fldCharType="end"/>
            </w:r>
            <w:r w:rsidR="00952F74">
              <w:t>"</w:t>
            </w:r>
          </w:p>
        </w:tc>
      </w:tr>
    </w:tbl>
    <w:p w14:paraId="672212A5" w14:textId="77240F40" w:rsidR="00591A62" w:rsidRDefault="00591A62" w:rsidP="000726CD"/>
    <w:p w14:paraId="3D69FC5E" w14:textId="26036E34" w:rsidR="00591A62" w:rsidRDefault="00591A62" w:rsidP="000726CD"/>
    <w:p w14:paraId="6A0520CC" w14:textId="77777777" w:rsidR="00BE3839" w:rsidRDefault="00BE3839" w:rsidP="00F373FB">
      <w:pPr>
        <w:pStyle w:val="Heading4"/>
      </w:pPr>
      <w:r>
        <w:t>&lt;Individual Output Details&gt;</w:t>
      </w:r>
    </w:p>
    <w:p w14:paraId="717EC517" w14:textId="77777777" w:rsidR="00B67EB2" w:rsidRDefault="00B67EB2" w:rsidP="00B67EB2">
      <w:pPr>
        <w:pStyle w:val="Note"/>
      </w:pPr>
      <w:r>
        <w:t>Please insert documentation of Informatica build artefacts</w:t>
      </w:r>
    </w:p>
    <w:p w14:paraId="7BBA03CC" w14:textId="1E285716" w:rsidR="00ED690D" w:rsidRDefault="00ED690D">
      <w:pPr>
        <w:spacing w:after="0" w:line="240" w:lineRule="auto"/>
        <w:ind w:left="0"/>
        <w:rPr>
          <w:rFonts w:eastAsia="Times New Roman"/>
          <w:b/>
          <w:bCs/>
          <w:iCs/>
          <w:sz w:val="24"/>
          <w:szCs w:val="28"/>
        </w:rPr>
      </w:pPr>
    </w:p>
    <w:sectPr w:rsidR="00ED690D" w:rsidSect="00B1684B">
      <w:headerReference w:type="default" r:id="rId19"/>
      <w:footerReference w:type="default" r:id="rId20"/>
      <w:pgSz w:w="12240" w:h="15840"/>
      <w:pgMar w:top="1440" w:right="450" w:bottom="1440" w:left="99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Lange, Leif Hendrik" w:date="2021-02-05T21:03:00Z" w:initials="LLH">
    <w:p w14:paraId="4140AB6F" w14:textId="3B041215" w:rsidR="00323B1C" w:rsidRDefault="00323B1C">
      <w:pPr>
        <w:pStyle w:val="CommentText"/>
      </w:pPr>
      <w:r>
        <w:rPr>
          <w:rStyle w:val="CommentReference"/>
        </w:rPr>
        <w:annotationRef/>
      </w:r>
      <w:r>
        <w:t>[ETL] Does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0A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0AB6F" w16cid:durableId="23C83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C383F" w14:textId="77777777" w:rsidR="00854A8F" w:rsidRDefault="00854A8F" w:rsidP="00F373FB">
      <w:r>
        <w:separator/>
      </w:r>
    </w:p>
  </w:endnote>
  <w:endnote w:type="continuationSeparator" w:id="0">
    <w:p w14:paraId="494527B2" w14:textId="77777777" w:rsidR="00854A8F" w:rsidRDefault="00854A8F" w:rsidP="00F3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7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atura MT Script Capitals">
    <w:panose1 w:val="0302080206060207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64F7" w14:textId="5078CBB7" w:rsidR="000F3831" w:rsidRDefault="000F3831" w:rsidP="00F373FB">
    <w:pPr>
      <w:pStyle w:val="Footer"/>
    </w:pPr>
    <w:r>
      <w:fldChar w:fldCharType="begin"/>
    </w:r>
    <w:r>
      <w:instrText xml:space="preserve"> PAGE   \* MERGEFORMAT </w:instrText>
    </w:r>
    <w:r>
      <w:fldChar w:fldCharType="separate"/>
    </w:r>
    <w:r>
      <w:rPr>
        <w:noProof/>
      </w:rPr>
      <w:t>10</w:t>
    </w:r>
    <w:r>
      <w:fldChar w:fldCharType="end"/>
    </w:r>
  </w:p>
  <w:p w14:paraId="3D4E64F8" w14:textId="77777777" w:rsidR="000F3831" w:rsidRDefault="000F3831" w:rsidP="00F37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AC417" w14:textId="77777777" w:rsidR="00854A8F" w:rsidRDefault="00854A8F" w:rsidP="00F373FB">
      <w:r>
        <w:separator/>
      </w:r>
    </w:p>
  </w:footnote>
  <w:footnote w:type="continuationSeparator" w:id="0">
    <w:p w14:paraId="2BD71B6C" w14:textId="77777777" w:rsidR="00854A8F" w:rsidRDefault="00854A8F" w:rsidP="00F373FB">
      <w:r>
        <w:continuationSeparator/>
      </w:r>
    </w:p>
  </w:footnote>
  <w:footnote w:id="1">
    <w:p w14:paraId="6A22C9CD" w14:textId="6C5B5265" w:rsidR="000F3831" w:rsidRPr="00E82E8E" w:rsidRDefault="000F3831" w:rsidP="00F373FB">
      <w:pPr>
        <w:pStyle w:val="FootnoteText"/>
        <w:rPr>
          <w:lang w:val="en-SG"/>
        </w:rPr>
      </w:pPr>
      <w:r>
        <w:rPr>
          <w:rStyle w:val="FootnoteReference"/>
        </w:rPr>
        <w:footnoteRef/>
      </w:r>
      <w:r>
        <w:t xml:space="preserve"> </w:t>
      </w:r>
      <w:r>
        <w:rPr>
          <w:lang w:val="en-SG"/>
        </w:rPr>
        <w:t>BLP: 5.2.3.1.2</w:t>
      </w:r>
    </w:p>
  </w:footnote>
  <w:footnote w:id="2">
    <w:p w14:paraId="68C2A301" w14:textId="37D1CE78" w:rsidR="000F3831" w:rsidRPr="00610380" w:rsidRDefault="000F3831">
      <w:pPr>
        <w:pStyle w:val="FootnoteText"/>
        <w:rPr>
          <w:lang w:val="en-SG"/>
        </w:rPr>
      </w:pPr>
      <w:r>
        <w:rPr>
          <w:rStyle w:val="FootnoteReference"/>
        </w:rPr>
        <w:footnoteRef/>
      </w:r>
      <w:r>
        <w:t xml:space="preserve"> </w:t>
      </w:r>
      <w:r>
        <w:rPr>
          <w:lang w:val="en-SG"/>
        </w:rPr>
        <w:t>BLP: [5.2.3.1.2.B]</w:t>
      </w:r>
    </w:p>
  </w:footnote>
  <w:footnote w:id="3">
    <w:p w14:paraId="7AF030BA" w14:textId="7401B005" w:rsidR="000F3831" w:rsidRPr="00610380" w:rsidRDefault="000F3831">
      <w:pPr>
        <w:pStyle w:val="FootnoteText"/>
        <w:rPr>
          <w:lang w:val="en-SG"/>
        </w:rPr>
      </w:pPr>
      <w:r>
        <w:rPr>
          <w:rStyle w:val="FootnoteReference"/>
        </w:rPr>
        <w:footnoteRef/>
      </w:r>
      <w:r>
        <w:t xml:space="preserve"> </w:t>
      </w:r>
      <w:r>
        <w:rPr>
          <w:lang w:val="en-SG"/>
        </w:rPr>
        <w:t>BLP: [5.2.3.1.2.C]</w:t>
      </w:r>
    </w:p>
  </w:footnote>
  <w:footnote w:id="4">
    <w:p w14:paraId="16C0DE78" w14:textId="164C57F3" w:rsidR="000F3831" w:rsidRPr="00610380" w:rsidRDefault="000F3831">
      <w:pPr>
        <w:pStyle w:val="FootnoteText"/>
        <w:rPr>
          <w:lang w:val="en-SG"/>
        </w:rPr>
      </w:pPr>
      <w:r>
        <w:rPr>
          <w:rStyle w:val="FootnoteReference"/>
        </w:rPr>
        <w:footnoteRef/>
      </w:r>
      <w:r>
        <w:t xml:space="preserve"> </w:t>
      </w:r>
      <w:r>
        <w:rPr>
          <w:lang w:val="en-SG"/>
        </w:rPr>
        <w:t>BLP: [5.2.3.1.2.D]</w:t>
      </w:r>
    </w:p>
  </w:footnote>
  <w:footnote w:id="5">
    <w:p w14:paraId="7201CDBE" w14:textId="4D595577" w:rsidR="000F3831" w:rsidRPr="0010633C" w:rsidRDefault="000F3831" w:rsidP="00F373FB">
      <w:pPr>
        <w:pStyle w:val="FootnoteText"/>
        <w:rPr>
          <w:lang w:val="en-SG"/>
        </w:rPr>
      </w:pPr>
      <w:r>
        <w:rPr>
          <w:rStyle w:val="FootnoteReference"/>
        </w:rPr>
        <w:footnoteRef/>
      </w:r>
      <w:r>
        <w:t xml:space="preserve"> </w:t>
      </w:r>
      <w:r>
        <w:rPr>
          <w:lang w:val="en-SG"/>
        </w:rPr>
        <w:t>BLP: [5.2.3.1.3]</w:t>
      </w:r>
    </w:p>
  </w:footnote>
  <w:footnote w:id="6">
    <w:p w14:paraId="19A5DF98" w14:textId="4BC93713" w:rsidR="000F3831" w:rsidRPr="00016081" w:rsidRDefault="000F3831">
      <w:pPr>
        <w:pStyle w:val="FootnoteText"/>
        <w:rPr>
          <w:lang w:val="en-SG"/>
        </w:rPr>
      </w:pPr>
      <w:r>
        <w:rPr>
          <w:rStyle w:val="FootnoteReference"/>
        </w:rPr>
        <w:footnoteRef/>
      </w:r>
      <w:r>
        <w:t xml:space="preserve"> </w:t>
      </w:r>
      <w:r>
        <w:rPr>
          <w:lang w:val="en-SG"/>
        </w:rPr>
        <w:t>BLP: [5.2.3.1</w:t>
      </w:r>
      <w:r w:rsidRPr="00016081">
        <w:rPr>
          <w:lang w:val="en-SG"/>
        </w:rPr>
        <w:t>]</w:t>
      </w:r>
    </w:p>
  </w:footnote>
  <w:footnote w:id="7">
    <w:p w14:paraId="73A661F2" w14:textId="1D3C1267" w:rsidR="000F3831" w:rsidRPr="00215FF2" w:rsidRDefault="000F3831">
      <w:pPr>
        <w:pStyle w:val="FootnoteText"/>
        <w:rPr>
          <w:lang w:val="en-SG"/>
        </w:rPr>
      </w:pPr>
      <w:r>
        <w:rPr>
          <w:rStyle w:val="FootnoteReference"/>
        </w:rPr>
        <w:footnoteRef/>
      </w:r>
      <w:r>
        <w:t xml:space="preserve"> BLP: [</w:t>
      </w:r>
      <w:r>
        <w:rPr>
          <w:lang w:val="en-SG"/>
        </w:rPr>
        <w:t>5.2.3.1.3.B]</w:t>
      </w:r>
    </w:p>
  </w:footnote>
  <w:footnote w:id="8">
    <w:p w14:paraId="39CBEB30" w14:textId="52F2365C" w:rsidR="000F3831" w:rsidRPr="00215FF2" w:rsidRDefault="000F3831">
      <w:pPr>
        <w:pStyle w:val="FootnoteText"/>
        <w:rPr>
          <w:lang w:val="en-SG"/>
        </w:rPr>
      </w:pPr>
      <w:r>
        <w:rPr>
          <w:rStyle w:val="FootnoteReference"/>
        </w:rPr>
        <w:footnoteRef/>
      </w:r>
      <w:r>
        <w:t xml:space="preserve"> </w:t>
      </w:r>
      <w:r>
        <w:rPr>
          <w:lang w:val="en-SG"/>
        </w:rPr>
        <w:t>BLP: [5.2.3.1.3.C],</w:t>
      </w:r>
      <w:r w:rsidRPr="00215FF2">
        <w:rPr>
          <w:lang w:val="en-SG"/>
        </w:rPr>
        <w:t xml:space="preserve"> </w:t>
      </w:r>
      <w:r>
        <w:rPr>
          <w:lang w:val="en-SG"/>
        </w:rPr>
        <w:t>[5.2.3.1.3.D]</w:t>
      </w:r>
    </w:p>
  </w:footnote>
  <w:footnote w:id="9">
    <w:p w14:paraId="3655E38A" w14:textId="6CAA8C1E" w:rsidR="000F3831" w:rsidRPr="002D2341" w:rsidRDefault="000F3831">
      <w:pPr>
        <w:pStyle w:val="FootnoteText"/>
        <w:rPr>
          <w:lang w:val="en-SG"/>
        </w:rPr>
      </w:pPr>
      <w:r>
        <w:rPr>
          <w:rStyle w:val="FootnoteReference"/>
        </w:rPr>
        <w:footnoteRef/>
      </w:r>
      <w:r>
        <w:t xml:space="preserve"> </w:t>
      </w:r>
      <w:r>
        <w:rPr>
          <w:lang w:val="en-SG"/>
        </w:rPr>
        <w:t>BLP: [5.2.3.1.3.E], [5.2.3.1.3.F]</w:t>
      </w:r>
    </w:p>
  </w:footnote>
  <w:footnote w:id="10">
    <w:p w14:paraId="6C06D4DB" w14:textId="77777777" w:rsidR="000F3831" w:rsidRPr="005173D5" w:rsidRDefault="000F3831" w:rsidP="00952F74">
      <w:pPr>
        <w:pStyle w:val="FootnoteText"/>
        <w:rPr>
          <w:lang w:val="en-SG"/>
        </w:rPr>
      </w:pPr>
      <w:r>
        <w:rPr>
          <w:rStyle w:val="FootnoteReference"/>
        </w:rPr>
        <w:footnoteRef/>
      </w:r>
      <w:r>
        <w:t xml:space="preserve"> </w:t>
      </w:r>
      <w:r>
        <w:rPr>
          <w:lang w:val="en-SG"/>
        </w:rPr>
        <w:t>BLP: [5.2.3.1.4.C]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64F4" w14:textId="37F6045A" w:rsidR="000F3831" w:rsidRDefault="000F3831" w:rsidP="00F373FB">
    <w:pPr>
      <w:pStyle w:val="Header"/>
    </w:pPr>
    <w:r w:rsidRPr="00BE082A">
      <w:rPr>
        <w:rFonts w:ascii="Matura MT Script Capitals" w:hAnsi="Matura MT Script Capitals"/>
        <w:i/>
        <w:noProof/>
        <w:sz w:val="18"/>
        <w:lang w:eastAsia="zh-CN"/>
      </w:rPr>
      <w:drawing>
        <wp:inline distT="0" distB="0" distL="0" distR="0" wp14:anchorId="3D4E64FA" wp14:editId="3D4E64FB">
          <wp:extent cx="495300" cy="260431"/>
          <wp:effectExtent l="0" t="0" r="0" b="6350"/>
          <wp:docPr id="7" name="Picture 7"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739" cy="285375"/>
                  </a:xfrm>
                  <a:prstGeom prst="rect">
                    <a:avLst/>
                  </a:prstGeom>
                  <a:noFill/>
                  <a:ln>
                    <a:noFill/>
                  </a:ln>
                </pic:spPr>
              </pic:pic>
            </a:graphicData>
          </a:graphic>
        </wp:inline>
      </w:drawing>
    </w:r>
    <w:r>
      <w:t xml:space="preserve">     </w:t>
    </w:r>
    <w:r>
      <w:tab/>
    </w:r>
    <w:r>
      <w:tab/>
      <w:t xml:space="preserve">IFRS17 </w:t>
    </w:r>
    <w:r w:rsidRPr="001A4373">
      <w:t>ETL Contract Creation Life</w:t>
    </w:r>
  </w:p>
  <w:p w14:paraId="3D4E64F5" w14:textId="77777777" w:rsidR="000F3831" w:rsidRDefault="000F3831" w:rsidP="00F373FB">
    <w:pPr>
      <w:pStyle w:val="Header"/>
    </w:pPr>
  </w:p>
  <w:p w14:paraId="3D4E64F6" w14:textId="77777777" w:rsidR="000F3831" w:rsidRDefault="000F3831" w:rsidP="00F37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6B5"/>
    <w:multiLevelType w:val="hybridMultilevel"/>
    <w:tmpl w:val="3F40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12948"/>
    <w:multiLevelType w:val="hybridMultilevel"/>
    <w:tmpl w:val="C3123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85A5A"/>
    <w:multiLevelType w:val="hybridMultilevel"/>
    <w:tmpl w:val="D2E66486"/>
    <w:lvl w:ilvl="0" w:tplc="FD94C86A">
      <w:start w:val="1"/>
      <w:numFmt w:val="bullet"/>
      <w:lvlText w:val="•"/>
      <w:lvlJc w:val="left"/>
      <w:pPr>
        <w:tabs>
          <w:tab w:val="num" w:pos="720"/>
        </w:tabs>
        <w:ind w:left="720" w:hanging="360"/>
      </w:pPr>
      <w:rPr>
        <w:rFonts w:ascii="Arial" w:hAnsi="Arial" w:hint="default"/>
      </w:rPr>
    </w:lvl>
    <w:lvl w:ilvl="1" w:tplc="3BD82FC8" w:tentative="1">
      <w:start w:val="1"/>
      <w:numFmt w:val="bullet"/>
      <w:lvlText w:val="•"/>
      <w:lvlJc w:val="left"/>
      <w:pPr>
        <w:tabs>
          <w:tab w:val="num" w:pos="1440"/>
        </w:tabs>
        <w:ind w:left="1440" w:hanging="360"/>
      </w:pPr>
      <w:rPr>
        <w:rFonts w:ascii="Arial" w:hAnsi="Arial" w:hint="default"/>
      </w:rPr>
    </w:lvl>
    <w:lvl w:ilvl="2" w:tplc="56544D2C" w:tentative="1">
      <w:start w:val="1"/>
      <w:numFmt w:val="bullet"/>
      <w:lvlText w:val="•"/>
      <w:lvlJc w:val="left"/>
      <w:pPr>
        <w:tabs>
          <w:tab w:val="num" w:pos="2160"/>
        </w:tabs>
        <w:ind w:left="2160" w:hanging="360"/>
      </w:pPr>
      <w:rPr>
        <w:rFonts w:ascii="Arial" w:hAnsi="Arial" w:hint="default"/>
      </w:rPr>
    </w:lvl>
    <w:lvl w:ilvl="3" w:tplc="05FE2FD2" w:tentative="1">
      <w:start w:val="1"/>
      <w:numFmt w:val="bullet"/>
      <w:lvlText w:val="•"/>
      <w:lvlJc w:val="left"/>
      <w:pPr>
        <w:tabs>
          <w:tab w:val="num" w:pos="2880"/>
        </w:tabs>
        <w:ind w:left="2880" w:hanging="360"/>
      </w:pPr>
      <w:rPr>
        <w:rFonts w:ascii="Arial" w:hAnsi="Arial" w:hint="default"/>
      </w:rPr>
    </w:lvl>
    <w:lvl w:ilvl="4" w:tplc="DC2286EE" w:tentative="1">
      <w:start w:val="1"/>
      <w:numFmt w:val="bullet"/>
      <w:lvlText w:val="•"/>
      <w:lvlJc w:val="left"/>
      <w:pPr>
        <w:tabs>
          <w:tab w:val="num" w:pos="3600"/>
        </w:tabs>
        <w:ind w:left="3600" w:hanging="360"/>
      </w:pPr>
      <w:rPr>
        <w:rFonts w:ascii="Arial" w:hAnsi="Arial" w:hint="default"/>
      </w:rPr>
    </w:lvl>
    <w:lvl w:ilvl="5" w:tplc="C0728FAE" w:tentative="1">
      <w:start w:val="1"/>
      <w:numFmt w:val="bullet"/>
      <w:lvlText w:val="•"/>
      <w:lvlJc w:val="left"/>
      <w:pPr>
        <w:tabs>
          <w:tab w:val="num" w:pos="4320"/>
        </w:tabs>
        <w:ind w:left="4320" w:hanging="360"/>
      </w:pPr>
      <w:rPr>
        <w:rFonts w:ascii="Arial" w:hAnsi="Arial" w:hint="default"/>
      </w:rPr>
    </w:lvl>
    <w:lvl w:ilvl="6" w:tplc="6EEA84F8" w:tentative="1">
      <w:start w:val="1"/>
      <w:numFmt w:val="bullet"/>
      <w:lvlText w:val="•"/>
      <w:lvlJc w:val="left"/>
      <w:pPr>
        <w:tabs>
          <w:tab w:val="num" w:pos="5040"/>
        </w:tabs>
        <w:ind w:left="5040" w:hanging="360"/>
      </w:pPr>
      <w:rPr>
        <w:rFonts w:ascii="Arial" w:hAnsi="Arial" w:hint="default"/>
      </w:rPr>
    </w:lvl>
    <w:lvl w:ilvl="7" w:tplc="9EF6CDEE" w:tentative="1">
      <w:start w:val="1"/>
      <w:numFmt w:val="bullet"/>
      <w:lvlText w:val="•"/>
      <w:lvlJc w:val="left"/>
      <w:pPr>
        <w:tabs>
          <w:tab w:val="num" w:pos="5760"/>
        </w:tabs>
        <w:ind w:left="5760" w:hanging="360"/>
      </w:pPr>
      <w:rPr>
        <w:rFonts w:ascii="Arial" w:hAnsi="Arial" w:hint="default"/>
      </w:rPr>
    </w:lvl>
    <w:lvl w:ilvl="8" w:tplc="A17ED8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7B5F6F"/>
    <w:multiLevelType w:val="hybridMultilevel"/>
    <w:tmpl w:val="87F64CF0"/>
    <w:lvl w:ilvl="0" w:tplc="130E3E7E">
      <w:start w:val="1"/>
      <w:numFmt w:val="bullet"/>
      <w:pStyle w:val="ListDo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C186B"/>
    <w:multiLevelType w:val="hybridMultilevel"/>
    <w:tmpl w:val="E284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D57EF"/>
    <w:multiLevelType w:val="hybridMultilevel"/>
    <w:tmpl w:val="7C7C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D32D0"/>
    <w:multiLevelType w:val="hybridMultilevel"/>
    <w:tmpl w:val="03CAD4B2"/>
    <w:lvl w:ilvl="0" w:tplc="38DC9F66">
      <w:start w:val="1"/>
      <w:numFmt w:val="bullet"/>
      <w:lvlText w:val="•"/>
      <w:lvlJc w:val="left"/>
      <w:pPr>
        <w:tabs>
          <w:tab w:val="num" w:pos="1440"/>
        </w:tabs>
        <w:ind w:left="1440" w:hanging="360"/>
      </w:pPr>
      <w:rPr>
        <w:rFonts w:ascii="Arial" w:hAnsi="Arial" w:hint="default"/>
      </w:rPr>
    </w:lvl>
    <w:lvl w:ilvl="1" w:tplc="8522DE9C" w:tentative="1">
      <w:start w:val="1"/>
      <w:numFmt w:val="bullet"/>
      <w:lvlText w:val="•"/>
      <w:lvlJc w:val="left"/>
      <w:pPr>
        <w:tabs>
          <w:tab w:val="num" w:pos="2160"/>
        </w:tabs>
        <w:ind w:left="2160" w:hanging="360"/>
      </w:pPr>
      <w:rPr>
        <w:rFonts w:ascii="Arial" w:hAnsi="Arial" w:hint="default"/>
      </w:rPr>
    </w:lvl>
    <w:lvl w:ilvl="2" w:tplc="B838DD0E" w:tentative="1">
      <w:start w:val="1"/>
      <w:numFmt w:val="bullet"/>
      <w:lvlText w:val="•"/>
      <w:lvlJc w:val="left"/>
      <w:pPr>
        <w:tabs>
          <w:tab w:val="num" w:pos="2880"/>
        </w:tabs>
        <w:ind w:left="2880" w:hanging="360"/>
      </w:pPr>
      <w:rPr>
        <w:rFonts w:ascii="Arial" w:hAnsi="Arial" w:hint="default"/>
      </w:rPr>
    </w:lvl>
    <w:lvl w:ilvl="3" w:tplc="DC52C3F6" w:tentative="1">
      <w:start w:val="1"/>
      <w:numFmt w:val="bullet"/>
      <w:lvlText w:val="•"/>
      <w:lvlJc w:val="left"/>
      <w:pPr>
        <w:tabs>
          <w:tab w:val="num" w:pos="3600"/>
        </w:tabs>
        <w:ind w:left="3600" w:hanging="360"/>
      </w:pPr>
      <w:rPr>
        <w:rFonts w:ascii="Arial" w:hAnsi="Arial" w:hint="default"/>
      </w:rPr>
    </w:lvl>
    <w:lvl w:ilvl="4" w:tplc="2BD60D02" w:tentative="1">
      <w:start w:val="1"/>
      <w:numFmt w:val="bullet"/>
      <w:lvlText w:val="•"/>
      <w:lvlJc w:val="left"/>
      <w:pPr>
        <w:tabs>
          <w:tab w:val="num" w:pos="4320"/>
        </w:tabs>
        <w:ind w:left="4320" w:hanging="360"/>
      </w:pPr>
      <w:rPr>
        <w:rFonts w:ascii="Arial" w:hAnsi="Arial" w:hint="default"/>
      </w:rPr>
    </w:lvl>
    <w:lvl w:ilvl="5" w:tplc="56CA1142" w:tentative="1">
      <w:start w:val="1"/>
      <w:numFmt w:val="bullet"/>
      <w:lvlText w:val="•"/>
      <w:lvlJc w:val="left"/>
      <w:pPr>
        <w:tabs>
          <w:tab w:val="num" w:pos="5040"/>
        </w:tabs>
        <w:ind w:left="5040" w:hanging="360"/>
      </w:pPr>
      <w:rPr>
        <w:rFonts w:ascii="Arial" w:hAnsi="Arial" w:hint="default"/>
      </w:rPr>
    </w:lvl>
    <w:lvl w:ilvl="6" w:tplc="9224DE16" w:tentative="1">
      <w:start w:val="1"/>
      <w:numFmt w:val="bullet"/>
      <w:lvlText w:val="•"/>
      <w:lvlJc w:val="left"/>
      <w:pPr>
        <w:tabs>
          <w:tab w:val="num" w:pos="5760"/>
        </w:tabs>
        <w:ind w:left="5760" w:hanging="360"/>
      </w:pPr>
      <w:rPr>
        <w:rFonts w:ascii="Arial" w:hAnsi="Arial" w:hint="default"/>
      </w:rPr>
    </w:lvl>
    <w:lvl w:ilvl="7" w:tplc="98D6D086" w:tentative="1">
      <w:start w:val="1"/>
      <w:numFmt w:val="bullet"/>
      <w:lvlText w:val="•"/>
      <w:lvlJc w:val="left"/>
      <w:pPr>
        <w:tabs>
          <w:tab w:val="num" w:pos="6480"/>
        </w:tabs>
        <w:ind w:left="6480" w:hanging="360"/>
      </w:pPr>
      <w:rPr>
        <w:rFonts w:ascii="Arial" w:hAnsi="Arial" w:hint="default"/>
      </w:rPr>
    </w:lvl>
    <w:lvl w:ilvl="8" w:tplc="3796F248"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12A75216"/>
    <w:multiLevelType w:val="hybridMultilevel"/>
    <w:tmpl w:val="D9041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51F49"/>
    <w:multiLevelType w:val="hybridMultilevel"/>
    <w:tmpl w:val="FC16997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2F1C49"/>
    <w:multiLevelType w:val="hybridMultilevel"/>
    <w:tmpl w:val="AD18E3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E81B1E"/>
    <w:multiLevelType w:val="hybridMultilevel"/>
    <w:tmpl w:val="25C2DDC2"/>
    <w:lvl w:ilvl="0" w:tplc="F8628154">
      <w:start w:val="1"/>
      <w:numFmt w:val="bullet"/>
      <w:lvlText w:val="•"/>
      <w:lvlJc w:val="left"/>
      <w:pPr>
        <w:tabs>
          <w:tab w:val="num" w:pos="720"/>
        </w:tabs>
        <w:ind w:left="720" w:hanging="360"/>
      </w:pPr>
      <w:rPr>
        <w:rFonts w:ascii="Arial" w:hAnsi="Arial" w:hint="default"/>
      </w:rPr>
    </w:lvl>
    <w:lvl w:ilvl="1" w:tplc="15689C62" w:tentative="1">
      <w:start w:val="1"/>
      <w:numFmt w:val="bullet"/>
      <w:lvlText w:val="•"/>
      <w:lvlJc w:val="left"/>
      <w:pPr>
        <w:tabs>
          <w:tab w:val="num" w:pos="1440"/>
        </w:tabs>
        <w:ind w:left="1440" w:hanging="360"/>
      </w:pPr>
      <w:rPr>
        <w:rFonts w:ascii="Arial" w:hAnsi="Arial" w:hint="default"/>
      </w:rPr>
    </w:lvl>
    <w:lvl w:ilvl="2" w:tplc="03C60242" w:tentative="1">
      <w:start w:val="1"/>
      <w:numFmt w:val="bullet"/>
      <w:lvlText w:val="•"/>
      <w:lvlJc w:val="left"/>
      <w:pPr>
        <w:tabs>
          <w:tab w:val="num" w:pos="2160"/>
        </w:tabs>
        <w:ind w:left="2160" w:hanging="360"/>
      </w:pPr>
      <w:rPr>
        <w:rFonts w:ascii="Arial" w:hAnsi="Arial" w:hint="default"/>
      </w:rPr>
    </w:lvl>
    <w:lvl w:ilvl="3" w:tplc="F294B95C" w:tentative="1">
      <w:start w:val="1"/>
      <w:numFmt w:val="bullet"/>
      <w:lvlText w:val="•"/>
      <w:lvlJc w:val="left"/>
      <w:pPr>
        <w:tabs>
          <w:tab w:val="num" w:pos="2880"/>
        </w:tabs>
        <w:ind w:left="2880" w:hanging="360"/>
      </w:pPr>
      <w:rPr>
        <w:rFonts w:ascii="Arial" w:hAnsi="Arial" w:hint="default"/>
      </w:rPr>
    </w:lvl>
    <w:lvl w:ilvl="4" w:tplc="81260D68" w:tentative="1">
      <w:start w:val="1"/>
      <w:numFmt w:val="bullet"/>
      <w:lvlText w:val="•"/>
      <w:lvlJc w:val="left"/>
      <w:pPr>
        <w:tabs>
          <w:tab w:val="num" w:pos="3600"/>
        </w:tabs>
        <w:ind w:left="3600" w:hanging="360"/>
      </w:pPr>
      <w:rPr>
        <w:rFonts w:ascii="Arial" w:hAnsi="Arial" w:hint="default"/>
      </w:rPr>
    </w:lvl>
    <w:lvl w:ilvl="5" w:tplc="91E81742" w:tentative="1">
      <w:start w:val="1"/>
      <w:numFmt w:val="bullet"/>
      <w:lvlText w:val="•"/>
      <w:lvlJc w:val="left"/>
      <w:pPr>
        <w:tabs>
          <w:tab w:val="num" w:pos="4320"/>
        </w:tabs>
        <w:ind w:left="4320" w:hanging="360"/>
      </w:pPr>
      <w:rPr>
        <w:rFonts w:ascii="Arial" w:hAnsi="Arial" w:hint="default"/>
      </w:rPr>
    </w:lvl>
    <w:lvl w:ilvl="6" w:tplc="90D82692" w:tentative="1">
      <w:start w:val="1"/>
      <w:numFmt w:val="bullet"/>
      <w:lvlText w:val="•"/>
      <w:lvlJc w:val="left"/>
      <w:pPr>
        <w:tabs>
          <w:tab w:val="num" w:pos="5040"/>
        </w:tabs>
        <w:ind w:left="5040" w:hanging="360"/>
      </w:pPr>
      <w:rPr>
        <w:rFonts w:ascii="Arial" w:hAnsi="Arial" w:hint="default"/>
      </w:rPr>
    </w:lvl>
    <w:lvl w:ilvl="7" w:tplc="F3C471EC" w:tentative="1">
      <w:start w:val="1"/>
      <w:numFmt w:val="bullet"/>
      <w:lvlText w:val="•"/>
      <w:lvlJc w:val="left"/>
      <w:pPr>
        <w:tabs>
          <w:tab w:val="num" w:pos="5760"/>
        </w:tabs>
        <w:ind w:left="5760" w:hanging="360"/>
      </w:pPr>
      <w:rPr>
        <w:rFonts w:ascii="Arial" w:hAnsi="Arial" w:hint="default"/>
      </w:rPr>
    </w:lvl>
    <w:lvl w:ilvl="8" w:tplc="FBA6C4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5B3275"/>
    <w:multiLevelType w:val="hybridMultilevel"/>
    <w:tmpl w:val="CA8A861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23966CB6"/>
    <w:multiLevelType w:val="hybridMultilevel"/>
    <w:tmpl w:val="8A22D9A6"/>
    <w:lvl w:ilvl="0" w:tplc="45F8AE76">
      <w:start w:val="1"/>
      <w:numFmt w:val="bullet"/>
      <w:lvlText w:val="•"/>
      <w:lvlJc w:val="left"/>
      <w:pPr>
        <w:tabs>
          <w:tab w:val="num" w:pos="720"/>
        </w:tabs>
        <w:ind w:left="720" w:hanging="360"/>
      </w:pPr>
      <w:rPr>
        <w:rFonts w:ascii="Arial" w:hAnsi="Arial" w:hint="default"/>
      </w:rPr>
    </w:lvl>
    <w:lvl w:ilvl="1" w:tplc="5DDA1218" w:tentative="1">
      <w:start w:val="1"/>
      <w:numFmt w:val="bullet"/>
      <w:lvlText w:val="•"/>
      <w:lvlJc w:val="left"/>
      <w:pPr>
        <w:tabs>
          <w:tab w:val="num" w:pos="1440"/>
        </w:tabs>
        <w:ind w:left="1440" w:hanging="360"/>
      </w:pPr>
      <w:rPr>
        <w:rFonts w:ascii="Arial" w:hAnsi="Arial" w:hint="default"/>
      </w:rPr>
    </w:lvl>
    <w:lvl w:ilvl="2" w:tplc="64DCD022" w:tentative="1">
      <w:start w:val="1"/>
      <w:numFmt w:val="bullet"/>
      <w:lvlText w:val="•"/>
      <w:lvlJc w:val="left"/>
      <w:pPr>
        <w:tabs>
          <w:tab w:val="num" w:pos="2160"/>
        </w:tabs>
        <w:ind w:left="2160" w:hanging="360"/>
      </w:pPr>
      <w:rPr>
        <w:rFonts w:ascii="Arial" w:hAnsi="Arial" w:hint="default"/>
      </w:rPr>
    </w:lvl>
    <w:lvl w:ilvl="3" w:tplc="2904D5DE" w:tentative="1">
      <w:start w:val="1"/>
      <w:numFmt w:val="bullet"/>
      <w:lvlText w:val="•"/>
      <w:lvlJc w:val="left"/>
      <w:pPr>
        <w:tabs>
          <w:tab w:val="num" w:pos="2880"/>
        </w:tabs>
        <w:ind w:left="2880" w:hanging="360"/>
      </w:pPr>
      <w:rPr>
        <w:rFonts w:ascii="Arial" w:hAnsi="Arial" w:hint="default"/>
      </w:rPr>
    </w:lvl>
    <w:lvl w:ilvl="4" w:tplc="55A88F0A" w:tentative="1">
      <w:start w:val="1"/>
      <w:numFmt w:val="bullet"/>
      <w:lvlText w:val="•"/>
      <w:lvlJc w:val="left"/>
      <w:pPr>
        <w:tabs>
          <w:tab w:val="num" w:pos="3600"/>
        </w:tabs>
        <w:ind w:left="3600" w:hanging="360"/>
      </w:pPr>
      <w:rPr>
        <w:rFonts w:ascii="Arial" w:hAnsi="Arial" w:hint="default"/>
      </w:rPr>
    </w:lvl>
    <w:lvl w:ilvl="5" w:tplc="EB9C7D32" w:tentative="1">
      <w:start w:val="1"/>
      <w:numFmt w:val="bullet"/>
      <w:lvlText w:val="•"/>
      <w:lvlJc w:val="left"/>
      <w:pPr>
        <w:tabs>
          <w:tab w:val="num" w:pos="4320"/>
        </w:tabs>
        <w:ind w:left="4320" w:hanging="360"/>
      </w:pPr>
      <w:rPr>
        <w:rFonts w:ascii="Arial" w:hAnsi="Arial" w:hint="default"/>
      </w:rPr>
    </w:lvl>
    <w:lvl w:ilvl="6" w:tplc="7722F7D0" w:tentative="1">
      <w:start w:val="1"/>
      <w:numFmt w:val="bullet"/>
      <w:lvlText w:val="•"/>
      <w:lvlJc w:val="left"/>
      <w:pPr>
        <w:tabs>
          <w:tab w:val="num" w:pos="5040"/>
        </w:tabs>
        <w:ind w:left="5040" w:hanging="360"/>
      </w:pPr>
      <w:rPr>
        <w:rFonts w:ascii="Arial" w:hAnsi="Arial" w:hint="default"/>
      </w:rPr>
    </w:lvl>
    <w:lvl w:ilvl="7" w:tplc="A36046B2" w:tentative="1">
      <w:start w:val="1"/>
      <w:numFmt w:val="bullet"/>
      <w:lvlText w:val="•"/>
      <w:lvlJc w:val="left"/>
      <w:pPr>
        <w:tabs>
          <w:tab w:val="num" w:pos="5760"/>
        </w:tabs>
        <w:ind w:left="5760" w:hanging="360"/>
      </w:pPr>
      <w:rPr>
        <w:rFonts w:ascii="Arial" w:hAnsi="Arial" w:hint="default"/>
      </w:rPr>
    </w:lvl>
    <w:lvl w:ilvl="8" w:tplc="A58C93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085E81"/>
    <w:multiLevelType w:val="multilevel"/>
    <w:tmpl w:val="69A0863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810" w:hanging="45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55D2325"/>
    <w:multiLevelType w:val="hybridMultilevel"/>
    <w:tmpl w:val="D1485A38"/>
    <w:lvl w:ilvl="0" w:tplc="8982EBE4">
      <w:start w:val="1"/>
      <w:numFmt w:val="bullet"/>
      <w:lvlText w:val="•"/>
      <w:lvlJc w:val="left"/>
      <w:pPr>
        <w:tabs>
          <w:tab w:val="num" w:pos="720"/>
        </w:tabs>
        <w:ind w:left="720" w:hanging="360"/>
      </w:pPr>
      <w:rPr>
        <w:rFonts w:ascii="Arial" w:hAnsi="Arial" w:hint="default"/>
      </w:rPr>
    </w:lvl>
    <w:lvl w:ilvl="1" w:tplc="09DEF34C" w:tentative="1">
      <w:start w:val="1"/>
      <w:numFmt w:val="bullet"/>
      <w:lvlText w:val="•"/>
      <w:lvlJc w:val="left"/>
      <w:pPr>
        <w:tabs>
          <w:tab w:val="num" w:pos="1440"/>
        </w:tabs>
        <w:ind w:left="1440" w:hanging="360"/>
      </w:pPr>
      <w:rPr>
        <w:rFonts w:ascii="Arial" w:hAnsi="Arial" w:hint="default"/>
      </w:rPr>
    </w:lvl>
    <w:lvl w:ilvl="2" w:tplc="67AA3E24" w:tentative="1">
      <w:start w:val="1"/>
      <w:numFmt w:val="bullet"/>
      <w:lvlText w:val="•"/>
      <w:lvlJc w:val="left"/>
      <w:pPr>
        <w:tabs>
          <w:tab w:val="num" w:pos="2160"/>
        </w:tabs>
        <w:ind w:left="2160" w:hanging="360"/>
      </w:pPr>
      <w:rPr>
        <w:rFonts w:ascii="Arial" w:hAnsi="Arial" w:hint="default"/>
      </w:rPr>
    </w:lvl>
    <w:lvl w:ilvl="3" w:tplc="4F56F122" w:tentative="1">
      <w:start w:val="1"/>
      <w:numFmt w:val="bullet"/>
      <w:lvlText w:val="•"/>
      <w:lvlJc w:val="left"/>
      <w:pPr>
        <w:tabs>
          <w:tab w:val="num" w:pos="2880"/>
        </w:tabs>
        <w:ind w:left="2880" w:hanging="360"/>
      </w:pPr>
      <w:rPr>
        <w:rFonts w:ascii="Arial" w:hAnsi="Arial" w:hint="default"/>
      </w:rPr>
    </w:lvl>
    <w:lvl w:ilvl="4" w:tplc="60286E0E" w:tentative="1">
      <w:start w:val="1"/>
      <w:numFmt w:val="bullet"/>
      <w:lvlText w:val="•"/>
      <w:lvlJc w:val="left"/>
      <w:pPr>
        <w:tabs>
          <w:tab w:val="num" w:pos="3600"/>
        </w:tabs>
        <w:ind w:left="3600" w:hanging="360"/>
      </w:pPr>
      <w:rPr>
        <w:rFonts w:ascii="Arial" w:hAnsi="Arial" w:hint="default"/>
      </w:rPr>
    </w:lvl>
    <w:lvl w:ilvl="5" w:tplc="7C680814" w:tentative="1">
      <w:start w:val="1"/>
      <w:numFmt w:val="bullet"/>
      <w:lvlText w:val="•"/>
      <w:lvlJc w:val="left"/>
      <w:pPr>
        <w:tabs>
          <w:tab w:val="num" w:pos="4320"/>
        </w:tabs>
        <w:ind w:left="4320" w:hanging="360"/>
      </w:pPr>
      <w:rPr>
        <w:rFonts w:ascii="Arial" w:hAnsi="Arial" w:hint="default"/>
      </w:rPr>
    </w:lvl>
    <w:lvl w:ilvl="6" w:tplc="5C2C9CA6" w:tentative="1">
      <w:start w:val="1"/>
      <w:numFmt w:val="bullet"/>
      <w:lvlText w:val="•"/>
      <w:lvlJc w:val="left"/>
      <w:pPr>
        <w:tabs>
          <w:tab w:val="num" w:pos="5040"/>
        </w:tabs>
        <w:ind w:left="5040" w:hanging="360"/>
      </w:pPr>
      <w:rPr>
        <w:rFonts w:ascii="Arial" w:hAnsi="Arial" w:hint="default"/>
      </w:rPr>
    </w:lvl>
    <w:lvl w:ilvl="7" w:tplc="350A13AC" w:tentative="1">
      <w:start w:val="1"/>
      <w:numFmt w:val="bullet"/>
      <w:lvlText w:val="•"/>
      <w:lvlJc w:val="left"/>
      <w:pPr>
        <w:tabs>
          <w:tab w:val="num" w:pos="5760"/>
        </w:tabs>
        <w:ind w:left="5760" w:hanging="360"/>
      </w:pPr>
      <w:rPr>
        <w:rFonts w:ascii="Arial" w:hAnsi="Arial" w:hint="default"/>
      </w:rPr>
    </w:lvl>
    <w:lvl w:ilvl="8" w:tplc="0E5C53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AE3E7D"/>
    <w:multiLevelType w:val="hybridMultilevel"/>
    <w:tmpl w:val="F5A0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3C01EC"/>
    <w:multiLevelType w:val="singleLevel"/>
    <w:tmpl w:val="4C48BE8A"/>
    <w:lvl w:ilvl="0">
      <w:start w:val="1"/>
      <w:numFmt w:val="bullet"/>
      <w:pStyle w:val="a"/>
      <w:lvlText w:val=""/>
      <w:lvlJc w:val="left"/>
      <w:pPr>
        <w:tabs>
          <w:tab w:val="num" w:pos="720"/>
        </w:tabs>
        <w:ind w:left="720" w:hanging="360"/>
      </w:pPr>
      <w:rPr>
        <w:rFonts w:ascii="Wingdings" w:hAnsi="Wingdings" w:hint="default"/>
      </w:rPr>
    </w:lvl>
  </w:abstractNum>
  <w:abstractNum w:abstractNumId="17" w15:restartNumberingAfterBreak="0">
    <w:nsid w:val="275100C6"/>
    <w:multiLevelType w:val="hybridMultilevel"/>
    <w:tmpl w:val="A4E8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E19E9"/>
    <w:multiLevelType w:val="hybridMultilevel"/>
    <w:tmpl w:val="8584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C27816"/>
    <w:multiLevelType w:val="hybridMultilevel"/>
    <w:tmpl w:val="5A6AEF9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8C65369"/>
    <w:multiLevelType w:val="hybridMultilevel"/>
    <w:tmpl w:val="B68EE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742C8"/>
    <w:multiLevelType w:val="hybridMultilevel"/>
    <w:tmpl w:val="86B416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2" w15:restartNumberingAfterBreak="0">
    <w:nsid w:val="41872A60"/>
    <w:multiLevelType w:val="hybridMultilevel"/>
    <w:tmpl w:val="DB2495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3926B88"/>
    <w:multiLevelType w:val="hybridMultilevel"/>
    <w:tmpl w:val="26E8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984AF2"/>
    <w:multiLevelType w:val="hybridMultilevel"/>
    <w:tmpl w:val="31B40C34"/>
    <w:lvl w:ilvl="0" w:tplc="E8D6E4A6">
      <w:numFmt w:val="bullet"/>
      <w:lvlText w:val="-"/>
      <w:lvlJc w:val="left"/>
      <w:pPr>
        <w:ind w:left="720" w:hanging="360"/>
      </w:pPr>
      <w:rPr>
        <w:rFonts w:ascii="Arial" w:eastAsia="SimSun" w:hAnsi="Arial" w:cs="Arial"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521421F"/>
    <w:multiLevelType w:val="hybridMultilevel"/>
    <w:tmpl w:val="E57E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84076"/>
    <w:multiLevelType w:val="hybridMultilevel"/>
    <w:tmpl w:val="2938D74A"/>
    <w:lvl w:ilvl="0" w:tplc="F8B8533A">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73236"/>
    <w:multiLevelType w:val="hybridMultilevel"/>
    <w:tmpl w:val="019AA8C2"/>
    <w:lvl w:ilvl="0" w:tplc="898C4972">
      <w:start w:val="1"/>
      <w:numFmt w:val="bullet"/>
      <w:lvlText w:val="•"/>
      <w:lvlJc w:val="left"/>
      <w:pPr>
        <w:tabs>
          <w:tab w:val="num" w:pos="720"/>
        </w:tabs>
        <w:ind w:left="720" w:hanging="360"/>
      </w:pPr>
      <w:rPr>
        <w:rFonts w:ascii="Arial" w:hAnsi="Arial" w:hint="default"/>
      </w:rPr>
    </w:lvl>
    <w:lvl w:ilvl="1" w:tplc="2C52C3BE" w:tentative="1">
      <w:start w:val="1"/>
      <w:numFmt w:val="bullet"/>
      <w:lvlText w:val="•"/>
      <w:lvlJc w:val="left"/>
      <w:pPr>
        <w:tabs>
          <w:tab w:val="num" w:pos="1440"/>
        </w:tabs>
        <w:ind w:left="1440" w:hanging="360"/>
      </w:pPr>
      <w:rPr>
        <w:rFonts w:ascii="Arial" w:hAnsi="Arial" w:hint="default"/>
      </w:rPr>
    </w:lvl>
    <w:lvl w:ilvl="2" w:tplc="EBCEE4D2" w:tentative="1">
      <w:start w:val="1"/>
      <w:numFmt w:val="bullet"/>
      <w:lvlText w:val="•"/>
      <w:lvlJc w:val="left"/>
      <w:pPr>
        <w:tabs>
          <w:tab w:val="num" w:pos="2160"/>
        </w:tabs>
        <w:ind w:left="2160" w:hanging="360"/>
      </w:pPr>
      <w:rPr>
        <w:rFonts w:ascii="Arial" w:hAnsi="Arial" w:hint="default"/>
      </w:rPr>
    </w:lvl>
    <w:lvl w:ilvl="3" w:tplc="F508B6EA" w:tentative="1">
      <w:start w:val="1"/>
      <w:numFmt w:val="bullet"/>
      <w:lvlText w:val="•"/>
      <w:lvlJc w:val="left"/>
      <w:pPr>
        <w:tabs>
          <w:tab w:val="num" w:pos="2880"/>
        </w:tabs>
        <w:ind w:left="2880" w:hanging="360"/>
      </w:pPr>
      <w:rPr>
        <w:rFonts w:ascii="Arial" w:hAnsi="Arial" w:hint="default"/>
      </w:rPr>
    </w:lvl>
    <w:lvl w:ilvl="4" w:tplc="E1FAE524" w:tentative="1">
      <w:start w:val="1"/>
      <w:numFmt w:val="bullet"/>
      <w:lvlText w:val="•"/>
      <w:lvlJc w:val="left"/>
      <w:pPr>
        <w:tabs>
          <w:tab w:val="num" w:pos="3600"/>
        </w:tabs>
        <w:ind w:left="3600" w:hanging="360"/>
      </w:pPr>
      <w:rPr>
        <w:rFonts w:ascii="Arial" w:hAnsi="Arial" w:hint="default"/>
      </w:rPr>
    </w:lvl>
    <w:lvl w:ilvl="5" w:tplc="2CAC2BF6" w:tentative="1">
      <w:start w:val="1"/>
      <w:numFmt w:val="bullet"/>
      <w:lvlText w:val="•"/>
      <w:lvlJc w:val="left"/>
      <w:pPr>
        <w:tabs>
          <w:tab w:val="num" w:pos="4320"/>
        </w:tabs>
        <w:ind w:left="4320" w:hanging="360"/>
      </w:pPr>
      <w:rPr>
        <w:rFonts w:ascii="Arial" w:hAnsi="Arial" w:hint="default"/>
      </w:rPr>
    </w:lvl>
    <w:lvl w:ilvl="6" w:tplc="C0FC1130" w:tentative="1">
      <w:start w:val="1"/>
      <w:numFmt w:val="bullet"/>
      <w:lvlText w:val="•"/>
      <w:lvlJc w:val="left"/>
      <w:pPr>
        <w:tabs>
          <w:tab w:val="num" w:pos="5040"/>
        </w:tabs>
        <w:ind w:left="5040" w:hanging="360"/>
      </w:pPr>
      <w:rPr>
        <w:rFonts w:ascii="Arial" w:hAnsi="Arial" w:hint="default"/>
      </w:rPr>
    </w:lvl>
    <w:lvl w:ilvl="7" w:tplc="B0DEB37A" w:tentative="1">
      <w:start w:val="1"/>
      <w:numFmt w:val="bullet"/>
      <w:lvlText w:val="•"/>
      <w:lvlJc w:val="left"/>
      <w:pPr>
        <w:tabs>
          <w:tab w:val="num" w:pos="5760"/>
        </w:tabs>
        <w:ind w:left="5760" w:hanging="360"/>
      </w:pPr>
      <w:rPr>
        <w:rFonts w:ascii="Arial" w:hAnsi="Arial" w:hint="default"/>
      </w:rPr>
    </w:lvl>
    <w:lvl w:ilvl="8" w:tplc="C9E86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302E10"/>
    <w:multiLevelType w:val="hybridMultilevel"/>
    <w:tmpl w:val="D2D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05A49"/>
    <w:multiLevelType w:val="hybridMultilevel"/>
    <w:tmpl w:val="CFBA9A2C"/>
    <w:lvl w:ilvl="0" w:tplc="373C5CE0">
      <w:start w:val="1"/>
      <w:numFmt w:val="decimal"/>
      <w:lvlText w:val="%1."/>
      <w:lvlJc w:val="left"/>
      <w:pPr>
        <w:tabs>
          <w:tab w:val="num" w:pos="720"/>
        </w:tabs>
        <w:ind w:left="720" w:hanging="360"/>
      </w:pPr>
    </w:lvl>
    <w:lvl w:ilvl="1" w:tplc="972020E8" w:tentative="1">
      <w:start w:val="1"/>
      <w:numFmt w:val="decimal"/>
      <w:lvlText w:val="%2."/>
      <w:lvlJc w:val="left"/>
      <w:pPr>
        <w:tabs>
          <w:tab w:val="num" w:pos="1440"/>
        </w:tabs>
        <w:ind w:left="1440" w:hanging="360"/>
      </w:pPr>
    </w:lvl>
    <w:lvl w:ilvl="2" w:tplc="CB0068CA" w:tentative="1">
      <w:start w:val="1"/>
      <w:numFmt w:val="decimal"/>
      <w:lvlText w:val="%3."/>
      <w:lvlJc w:val="left"/>
      <w:pPr>
        <w:tabs>
          <w:tab w:val="num" w:pos="2160"/>
        </w:tabs>
        <w:ind w:left="2160" w:hanging="360"/>
      </w:pPr>
    </w:lvl>
    <w:lvl w:ilvl="3" w:tplc="6B1C7BA6" w:tentative="1">
      <w:start w:val="1"/>
      <w:numFmt w:val="decimal"/>
      <w:lvlText w:val="%4."/>
      <w:lvlJc w:val="left"/>
      <w:pPr>
        <w:tabs>
          <w:tab w:val="num" w:pos="2880"/>
        </w:tabs>
        <w:ind w:left="2880" w:hanging="360"/>
      </w:pPr>
    </w:lvl>
    <w:lvl w:ilvl="4" w:tplc="2A02ED44" w:tentative="1">
      <w:start w:val="1"/>
      <w:numFmt w:val="decimal"/>
      <w:lvlText w:val="%5."/>
      <w:lvlJc w:val="left"/>
      <w:pPr>
        <w:tabs>
          <w:tab w:val="num" w:pos="3600"/>
        </w:tabs>
        <w:ind w:left="3600" w:hanging="360"/>
      </w:pPr>
    </w:lvl>
    <w:lvl w:ilvl="5" w:tplc="C7A47432" w:tentative="1">
      <w:start w:val="1"/>
      <w:numFmt w:val="decimal"/>
      <w:lvlText w:val="%6."/>
      <w:lvlJc w:val="left"/>
      <w:pPr>
        <w:tabs>
          <w:tab w:val="num" w:pos="4320"/>
        </w:tabs>
        <w:ind w:left="4320" w:hanging="360"/>
      </w:pPr>
    </w:lvl>
    <w:lvl w:ilvl="6" w:tplc="03726BEE" w:tentative="1">
      <w:start w:val="1"/>
      <w:numFmt w:val="decimal"/>
      <w:lvlText w:val="%7."/>
      <w:lvlJc w:val="left"/>
      <w:pPr>
        <w:tabs>
          <w:tab w:val="num" w:pos="5040"/>
        </w:tabs>
        <w:ind w:left="5040" w:hanging="360"/>
      </w:pPr>
    </w:lvl>
    <w:lvl w:ilvl="7" w:tplc="08700568" w:tentative="1">
      <w:start w:val="1"/>
      <w:numFmt w:val="decimal"/>
      <w:lvlText w:val="%8."/>
      <w:lvlJc w:val="left"/>
      <w:pPr>
        <w:tabs>
          <w:tab w:val="num" w:pos="5760"/>
        </w:tabs>
        <w:ind w:left="5760" w:hanging="360"/>
      </w:pPr>
    </w:lvl>
    <w:lvl w:ilvl="8" w:tplc="DA9AFC72" w:tentative="1">
      <w:start w:val="1"/>
      <w:numFmt w:val="decimal"/>
      <w:lvlText w:val="%9."/>
      <w:lvlJc w:val="left"/>
      <w:pPr>
        <w:tabs>
          <w:tab w:val="num" w:pos="6480"/>
        </w:tabs>
        <w:ind w:left="6480" w:hanging="360"/>
      </w:pPr>
    </w:lvl>
  </w:abstractNum>
  <w:abstractNum w:abstractNumId="30" w15:restartNumberingAfterBreak="0">
    <w:nsid w:val="513532D4"/>
    <w:multiLevelType w:val="hybridMultilevel"/>
    <w:tmpl w:val="39EE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366EA"/>
    <w:multiLevelType w:val="hybridMultilevel"/>
    <w:tmpl w:val="BE660650"/>
    <w:lvl w:ilvl="0" w:tplc="9FFC0CD2">
      <w:start w:val="1"/>
      <w:numFmt w:val="bullet"/>
      <w:lvlText w:val="•"/>
      <w:lvlJc w:val="left"/>
      <w:pPr>
        <w:tabs>
          <w:tab w:val="num" w:pos="720"/>
        </w:tabs>
        <w:ind w:left="720" w:hanging="360"/>
      </w:pPr>
      <w:rPr>
        <w:rFonts w:ascii="Arial" w:hAnsi="Arial" w:hint="default"/>
      </w:rPr>
    </w:lvl>
    <w:lvl w:ilvl="1" w:tplc="408CC314" w:tentative="1">
      <w:start w:val="1"/>
      <w:numFmt w:val="bullet"/>
      <w:lvlText w:val="•"/>
      <w:lvlJc w:val="left"/>
      <w:pPr>
        <w:tabs>
          <w:tab w:val="num" w:pos="1440"/>
        </w:tabs>
        <w:ind w:left="1440" w:hanging="360"/>
      </w:pPr>
      <w:rPr>
        <w:rFonts w:ascii="Arial" w:hAnsi="Arial" w:hint="default"/>
      </w:rPr>
    </w:lvl>
    <w:lvl w:ilvl="2" w:tplc="65D0758A" w:tentative="1">
      <w:start w:val="1"/>
      <w:numFmt w:val="bullet"/>
      <w:lvlText w:val="•"/>
      <w:lvlJc w:val="left"/>
      <w:pPr>
        <w:tabs>
          <w:tab w:val="num" w:pos="2160"/>
        </w:tabs>
        <w:ind w:left="2160" w:hanging="360"/>
      </w:pPr>
      <w:rPr>
        <w:rFonts w:ascii="Arial" w:hAnsi="Arial" w:hint="default"/>
      </w:rPr>
    </w:lvl>
    <w:lvl w:ilvl="3" w:tplc="C2AE44E2" w:tentative="1">
      <w:start w:val="1"/>
      <w:numFmt w:val="bullet"/>
      <w:lvlText w:val="•"/>
      <w:lvlJc w:val="left"/>
      <w:pPr>
        <w:tabs>
          <w:tab w:val="num" w:pos="2880"/>
        </w:tabs>
        <w:ind w:left="2880" w:hanging="360"/>
      </w:pPr>
      <w:rPr>
        <w:rFonts w:ascii="Arial" w:hAnsi="Arial" w:hint="default"/>
      </w:rPr>
    </w:lvl>
    <w:lvl w:ilvl="4" w:tplc="F3C8CC12" w:tentative="1">
      <w:start w:val="1"/>
      <w:numFmt w:val="bullet"/>
      <w:lvlText w:val="•"/>
      <w:lvlJc w:val="left"/>
      <w:pPr>
        <w:tabs>
          <w:tab w:val="num" w:pos="3600"/>
        </w:tabs>
        <w:ind w:left="3600" w:hanging="360"/>
      </w:pPr>
      <w:rPr>
        <w:rFonts w:ascii="Arial" w:hAnsi="Arial" w:hint="default"/>
      </w:rPr>
    </w:lvl>
    <w:lvl w:ilvl="5" w:tplc="69DA261E" w:tentative="1">
      <w:start w:val="1"/>
      <w:numFmt w:val="bullet"/>
      <w:lvlText w:val="•"/>
      <w:lvlJc w:val="left"/>
      <w:pPr>
        <w:tabs>
          <w:tab w:val="num" w:pos="4320"/>
        </w:tabs>
        <w:ind w:left="4320" w:hanging="360"/>
      </w:pPr>
      <w:rPr>
        <w:rFonts w:ascii="Arial" w:hAnsi="Arial" w:hint="default"/>
      </w:rPr>
    </w:lvl>
    <w:lvl w:ilvl="6" w:tplc="B326491A" w:tentative="1">
      <w:start w:val="1"/>
      <w:numFmt w:val="bullet"/>
      <w:lvlText w:val="•"/>
      <w:lvlJc w:val="left"/>
      <w:pPr>
        <w:tabs>
          <w:tab w:val="num" w:pos="5040"/>
        </w:tabs>
        <w:ind w:left="5040" w:hanging="360"/>
      </w:pPr>
      <w:rPr>
        <w:rFonts w:ascii="Arial" w:hAnsi="Arial" w:hint="default"/>
      </w:rPr>
    </w:lvl>
    <w:lvl w:ilvl="7" w:tplc="EF2635EE" w:tentative="1">
      <w:start w:val="1"/>
      <w:numFmt w:val="bullet"/>
      <w:lvlText w:val="•"/>
      <w:lvlJc w:val="left"/>
      <w:pPr>
        <w:tabs>
          <w:tab w:val="num" w:pos="5760"/>
        </w:tabs>
        <w:ind w:left="5760" w:hanging="360"/>
      </w:pPr>
      <w:rPr>
        <w:rFonts w:ascii="Arial" w:hAnsi="Arial" w:hint="default"/>
      </w:rPr>
    </w:lvl>
    <w:lvl w:ilvl="8" w:tplc="7672561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4976E91"/>
    <w:multiLevelType w:val="hybridMultilevel"/>
    <w:tmpl w:val="550E527A"/>
    <w:lvl w:ilvl="0" w:tplc="6DFE2882">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8731B"/>
    <w:multiLevelType w:val="hybridMultilevel"/>
    <w:tmpl w:val="5F1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DA1204"/>
    <w:multiLevelType w:val="hybridMultilevel"/>
    <w:tmpl w:val="D1C616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846FFD"/>
    <w:multiLevelType w:val="hybridMultilevel"/>
    <w:tmpl w:val="149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C005E"/>
    <w:multiLevelType w:val="hybridMultilevel"/>
    <w:tmpl w:val="98B01A0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BA56141"/>
    <w:multiLevelType w:val="hybridMultilevel"/>
    <w:tmpl w:val="B0BE1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AB5095"/>
    <w:multiLevelType w:val="hybridMultilevel"/>
    <w:tmpl w:val="80D4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53FDE"/>
    <w:multiLevelType w:val="hybridMultilevel"/>
    <w:tmpl w:val="D5B8A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132FCC"/>
    <w:multiLevelType w:val="multilevel"/>
    <w:tmpl w:val="A506769C"/>
    <w:lvl w:ilvl="0">
      <w:start w:val="1"/>
      <w:numFmt w:val="decimal"/>
      <w:lvlText w:val="%1."/>
      <w:lvlJc w:val="left"/>
      <w:pPr>
        <w:ind w:left="527" w:hanging="360"/>
      </w:pPr>
      <w:rPr>
        <w:rFonts w:hint="default"/>
        <w:lang w:val="en-SG"/>
      </w:rPr>
    </w:lvl>
    <w:lvl w:ilvl="1">
      <w:start w:val="1"/>
      <w:numFmt w:val="decimal"/>
      <w:isLgl/>
      <w:lvlText w:val="%1.%2"/>
      <w:lvlJc w:val="left"/>
      <w:pPr>
        <w:ind w:left="887" w:hanging="720"/>
      </w:pPr>
      <w:rPr>
        <w:rFonts w:ascii="Arial" w:hAnsi="Arial" w:cs="Arial" w:hint="default"/>
        <w:b/>
        <w:sz w:val="22"/>
        <w:szCs w:val="22"/>
      </w:rPr>
    </w:lvl>
    <w:lvl w:ilvl="2">
      <w:start w:val="1"/>
      <w:numFmt w:val="decimal"/>
      <w:isLgl/>
      <w:lvlText w:val="%1.%2.%3"/>
      <w:lvlJc w:val="left"/>
      <w:pPr>
        <w:ind w:left="887" w:hanging="720"/>
      </w:pPr>
      <w:rPr>
        <w:rFonts w:hint="default"/>
        <w:color w:val="auto"/>
      </w:rPr>
    </w:lvl>
    <w:lvl w:ilvl="3">
      <w:start w:val="1"/>
      <w:numFmt w:val="decimal"/>
      <w:isLgl/>
      <w:lvlText w:val="%1.%2.%3.%4"/>
      <w:lvlJc w:val="left"/>
      <w:pPr>
        <w:ind w:left="1247" w:hanging="1080"/>
      </w:pPr>
      <w:rPr>
        <w:rFonts w:hint="default"/>
      </w:rPr>
    </w:lvl>
    <w:lvl w:ilvl="4">
      <w:start w:val="1"/>
      <w:numFmt w:val="decimal"/>
      <w:isLgl/>
      <w:lvlText w:val="%1.%2.%3.%4.%5"/>
      <w:lvlJc w:val="left"/>
      <w:pPr>
        <w:ind w:left="1607" w:hanging="1440"/>
      </w:pPr>
      <w:rPr>
        <w:rFonts w:hint="default"/>
      </w:rPr>
    </w:lvl>
    <w:lvl w:ilvl="5">
      <w:start w:val="1"/>
      <w:numFmt w:val="decimal"/>
      <w:isLgl/>
      <w:lvlText w:val="%1.%2.%3.%4.%5.%6"/>
      <w:lvlJc w:val="left"/>
      <w:pPr>
        <w:ind w:left="1607" w:hanging="1440"/>
      </w:pPr>
      <w:rPr>
        <w:rFonts w:hint="default"/>
      </w:rPr>
    </w:lvl>
    <w:lvl w:ilvl="6">
      <w:start w:val="1"/>
      <w:numFmt w:val="decimal"/>
      <w:isLgl/>
      <w:lvlText w:val="%1.%2.%3.%4.%5.%6.%7"/>
      <w:lvlJc w:val="left"/>
      <w:pPr>
        <w:ind w:left="1967" w:hanging="1800"/>
      </w:pPr>
      <w:rPr>
        <w:rFonts w:hint="default"/>
      </w:rPr>
    </w:lvl>
    <w:lvl w:ilvl="7">
      <w:start w:val="1"/>
      <w:numFmt w:val="decimal"/>
      <w:isLgl/>
      <w:lvlText w:val="%1.%2.%3.%4.%5.%6.%7.%8"/>
      <w:lvlJc w:val="left"/>
      <w:pPr>
        <w:ind w:left="2327" w:hanging="2160"/>
      </w:pPr>
      <w:rPr>
        <w:rFonts w:hint="default"/>
      </w:rPr>
    </w:lvl>
    <w:lvl w:ilvl="8">
      <w:start w:val="1"/>
      <w:numFmt w:val="decimal"/>
      <w:isLgl/>
      <w:lvlText w:val="%1.%2.%3.%4.%5.%6.%7.%8.%9"/>
      <w:lvlJc w:val="left"/>
      <w:pPr>
        <w:ind w:left="2327" w:hanging="2160"/>
      </w:pPr>
      <w:rPr>
        <w:rFonts w:hint="default"/>
      </w:rPr>
    </w:lvl>
  </w:abstractNum>
  <w:abstractNum w:abstractNumId="41" w15:restartNumberingAfterBreak="0">
    <w:nsid w:val="78023DD6"/>
    <w:multiLevelType w:val="hybridMultilevel"/>
    <w:tmpl w:val="0442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F2658"/>
    <w:multiLevelType w:val="hybridMultilevel"/>
    <w:tmpl w:val="6E9E3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865397"/>
    <w:multiLevelType w:val="hybridMultilevel"/>
    <w:tmpl w:val="383A525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15:restartNumberingAfterBreak="0">
    <w:nsid w:val="7B9438DC"/>
    <w:multiLevelType w:val="hybridMultilevel"/>
    <w:tmpl w:val="2F42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187306"/>
    <w:multiLevelType w:val="hybridMultilevel"/>
    <w:tmpl w:val="01A6BFE8"/>
    <w:lvl w:ilvl="0" w:tplc="A41E8852">
      <w:start w:val="1"/>
      <w:numFmt w:val="bullet"/>
      <w:lvlText w:val="•"/>
      <w:lvlJc w:val="left"/>
      <w:pPr>
        <w:tabs>
          <w:tab w:val="num" w:pos="720"/>
        </w:tabs>
        <w:ind w:left="720" w:hanging="360"/>
      </w:pPr>
      <w:rPr>
        <w:rFonts w:ascii="Arial" w:hAnsi="Arial" w:hint="default"/>
      </w:rPr>
    </w:lvl>
    <w:lvl w:ilvl="1" w:tplc="56DCCFB6" w:tentative="1">
      <w:start w:val="1"/>
      <w:numFmt w:val="bullet"/>
      <w:lvlText w:val="•"/>
      <w:lvlJc w:val="left"/>
      <w:pPr>
        <w:tabs>
          <w:tab w:val="num" w:pos="1440"/>
        </w:tabs>
        <w:ind w:left="1440" w:hanging="360"/>
      </w:pPr>
      <w:rPr>
        <w:rFonts w:ascii="Arial" w:hAnsi="Arial" w:hint="default"/>
      </w:rPr>
    </w:lvl>
    <w:lvl w:ilvl="2" w:tplc="EF1A6954" w:tentative="1">
      <w:start w:val="1"/>
      <w:numFmt w:val="bullet"/>
      <w:lvlText w:val="•"/>
      <w:lvlJc w:val="left"/>
      <w:pPr>
        <w:tabs>
          <w:tab w:val="num" w:pos="2160"/>
        </w:tabs>
        <w:ind w:left="2160" w:hanging="360"/>
      </w:pPr>
      <w:rPr>
        <w:rFonts w:ascii="Arial" w:hAnsi="Arial" w:hint="default"/>
      </w:rPr>
    </w:lvl>
    <w:lvl w:ilvl="3" w:tplc="227EA36E" w:tentative="1">
      <w:start w:val="1"/>
      <w:numFmt w:val="bullet"/>
      <w:lvlText w:val="•"/>
      <w:lvlJc w:val="left"/>
      <w:pPr>
        <w:tabs>
          <w:tab w:val="num" w:pos="2880"/>
        </w:tabs>
        <w:ind w:left="2880" w:hanging="360"/>
      </w:pPr>
      <w:rPr>
        <w:rFonts w:ascii="Arial" w:hAnsi="Arial" w:hint="default"/>
      </w:rPr>
    </w:lvl>
    <w:lvl w:ilvl="4" w:tplc="1C904A1C" w:tentative="1">
      <w:start w:val="1"/>
      <w:numFmt w:val="bullet"/>
      <w:lvlText w:val="•"/>
      <w:lvlJc w:val="left"/>
      <w:pPr>
        <w:tabs>
          <w:tab w:val="num" w:pos="3600"/>
        </w:tabs>
        <w:ind w:left="3600" w:hanging="360"/>
      </w:pPr>
      <w:rPr>
        <w:rFonts w:ascii="Arial" w:hAnsi="Arial" w:hint="default"/>
      </w:rPr>
    </w:lvl>
    <w:lvl w:ilvl="5" w:tplc="816C9B46" w:tentative="1">
      <w:start w:val="1"/>
      <w:numFmt w:val="bullet"/>
      <w:lvlText w:val="•"/>
      <w:lvlJc w:val="left"/>
      <w:pPr>
        <w:tabs>
          <w:tab w:val="num" w:pos="4320"/>
        </w:tabs>
        <w:ind w:left="4320" w:hanging="360"/>
      </w:pPr>
      <w:rPr>
        <w:rFonts w:ascii="Arial" w:hAnsi="Arial" w:hint="default"/>
      </w:rPr>
    </w:lvl>
    <w:lvl w:ilvl="6" w:tplc="671E591C" w:tentative="1">
      <w:start w:val="1"/>
      <w:numFmt w:val="bullet"/>
      <w:lvlText w:val="•"/>
      <w:lvlJc w:val="left"/>
      <w:pPr>
        <w:tabs>
          <w:tab w:val="num" w:pos="5040"/>
        </w:tabs>
        <w:ind w:left="5040" w:hanging="360"/>
      </w:pPr>
      <w:rPr>
        <w:rFonts w:ascii="Arial" w:hAnsi="Arial" w:hint="default"/>
      </w:rPr>
    </w:lvl>
    <w:lvl w:ilvl="7" w:tplc="DB10B460" w:tentative="1">
      <w:start w:val="1"/>
      <w:numFmt w:val="bullet"/>
      <w:lvlText w:val="•"/>
      <w:lvlJc w:val="left"/>
      <w:pPr>
        <w:tabs>
          <w:tab w:val="num" w:pos="5760"/>
        </w:tabs>
        <w:ind w:left="5760" w:hanging="360"/>
      </w:pPr>
      <w:rPr>
        <w:rFonts w:ascii="Arial" w:hAnsi="Arial" w:hint="default"/>
      </w:rPr>
    </w:lvl>
    <w:lvl w:ilvl="8" w:tplc="60BC974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22"/>
  </w:num>
  <w:num w:numId="3">
    <w:abstractNumId w:val="8"/>
  </w:num>
  <w:num w:numId="4">
    <w:abstractNumId w:val="26"/>
  </w:num>
  <w:num w:numId="5">
    <w:abstractNumId w:val="29"/>
  </w:num>
  <w:num w:numId="6">
    <w:abstractNumId w:val="31"/>
  </w:num>
  <w:num w:numId="7">
    <w:abstractNumId w:val="4"/>
  </w:num>
  <w:num w:numId="8">
    <w:abstractNumId w:val="32"/>
  </w:num>
  <w:num w:numId="9">
    <w:abstractNumId w:val="9"/>
  </w:num>
  <w:num w:numId="10">
    <w:abstractNumId w:val="24"/>
  </w:num>
  <w:num w:numId="11">
    <w:abstractNumId w:val="6"/>
  </w:num>
  <w:num w:numId="12">
    <w:abstractNumId w:val="45"/>
  </w:num>
  <w:num w:numId="13">
    <w:abstractNumId w:val="38"/>
  </w:num>
  <w:num w:numId="14">
    <w:abstractNumId w:val="28"/>
  </w:num>
  <w:num w:numId="15">
    <w:abstractNumId w:val="23"/>
  </w:num>
  <w:num w:numId="16">
    <w:abstractNumId w:val="5"/>
  </w:num>
  <w:num w:numId="17">
    <w:abstractNumId w:val="35"/>
  </w:num>
  <w:num w:numId="18">
    <w:abstractNumId w:val="30"/>
  </w:num>
  <w:num w:numId="19">
    <w:abstractNumId w:val="25"/>
  </w:num>
  <w:num w:numId="20">
    <w:abstractNumId w:val="40"/>
  </w:num>
  <w:num w:numId="21">
    <w:abstractNumId w:val="16"/>
  </w:num>
  <w:num w:numId="22">
    <w:abstractNumId w:val="41"/>
  </w:num>
  <w:num w:numId="23">
    <w:abstractNumId w:val="12"/>
  </w:num>
  <w:num w:numId="24">
    <w:abstractNumId w:val="27"/>
  </w:num>
  <w:num w:numId="25">
    <w:abstractNumId w:val="2"/>
  </w:num>
  <w:num w:numId="26">
    <w:abstractNumId w:val="10"/>
  </w:num>
  <w:num w:numId="27">
    <w:abstractNumId w:val="14"/>
  </w:num>
  <w:num w:numId="28">
    <w:abstractNumId w:val="20"/>
  </w:num>
  <w:num w:numId="29">
    <w:abstractNumId w:val="21"/>
  </w:num>
  <w:num w:numId="30">
    <w:abstractNumId w:val="15"/>
  </w:num>
  <w:num w:numId="31">
    <w:abstractNumId w:val="31"/>
  </w:num>
  <w:num w:numId="32">
    <w:abstractNumId w:val="3"/>
  </w:num>
  <w:num w:numId="33">
    <w:abstractNumId w:val="17"/>
  </w:num>
  <w:num w:numId="34">
    <w:abstractNumId w:val="13"/>
  </w:num>
  <w:num w:numId="35">
    <w:abstractNumId w:val="0"/>
  </w:num>
  <w:num w:numId="36">
    <w:abstractNumId w:val="34"/>
  </w:num>
  <w:num w:numId="37">
    <w:abstractNumId w:val="7"/>
  </w:num>
  <w:num w:numId="38">
    <w:abstractNumId w:val="42"/>
  </w:num>
  <w:num w:numId="39">
    <w:abstractNumId w:val="39"/>
  </w:num>
  <w:num w:numId="40">
    <w:abstractNumId w:val="18"/>
  </w:num>
  <w:num w:numId="41">
    <w:abstractNumId w:val="1"/>
  </w:num>
  <w:num w:numId="42">
    <w:abstractNumId w:val="37"/>
  </w:num>
  <w:num w:numId="43">
    <w:abstractNumId w:val="44"/>
  </w:num>
  <w:num w:numId="44">
    <w:abstractNumId w:val="19"/>
  </w:num>
  <w:num w:numId="45">
    <w:abstractNumId w:val="33"/>
  </w:num>
  <w:num w:numId="46">
    <w:abstractNumId w:val="36"/>
  </w:num>
  <w:num w:numId="47">
    <w:abstractNumId w:val="43"/>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Le Nguyen">
    <w15:presenceInfo w15:providerId="None" w15:userId="Nguyen, Le Nguyen"/>
  </w15:person>
  <w15:person w15:author="Lange, Leif Hendrik">
    <w15:presenceInfo w15:providerId="None" w15:userId="Lange, Leif Hen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2NzMxNzY2MTcwszBR0lEKTi0uzszPAykwNK0FAIbKFRwtAAAA"/>
  </w:docVars>
  <w:rsids>
    <w:rsidRoot w:val="004A49B7"/>
    <w:rsid w:val="00000373"/>
    <w:rsid w:val="00000DAA"/>
    <w:rsid w:val="00002FCD"/>
    <w:rsid w:val="00003FBD"/>
    <w:rsid w:val="00006BCD"/>
    <w:rsid w:val="00006F37"/>
    <w:rsid w:val="000107A9"/>
    <w:rsid w:val="00014537"/>
    <w:rsid w:val="00014A78"/>
    <w:rsid w:val="00016081"/>
    <w:rsid w:val="0001715F"/>
    <w:rsid w:val="000174B7"/>
    <w:rsid w:val="00027020"/>
    <w:rsid w:val="00027602"/>
    <w:rsid w:val="000303D6"/>
    <w:rsid w:val="000319CB"/>
    <w:rsid w:val="00035703"/>
    <w:rsid w:val="00036F19"/>
    <w:rsid w:val="00036FFE"/>
    <w:rsid w:val="00044FB7"/>
    <w:rsid w:val="0005244B"/>
    <w:rsid w:val="000543BE"/>
    <w:rsid w:val="00054F32"/>
    <w:rsid w:val="00056AD7"/>
    <w:rsid w:val="000579C5"/>
    <w:rsid w:val="00064D87"/>
    <w:rsid w:val="00066AD0"/>
    <w:rsid w:val="00066BF7"/>
    <w:rsid w:val="0007239C"/>
    <w:rsid w:val="000726CD"/>
    <w:rsid w:val="000805C8"/>
    <w:rsid w:val="000853BE"/>
    <w:rsid w:val="00087AD2"/>
    <w:rsid w:val="00090137"/>
    <w:rsid w:val="00090CEB"/>
    <w:rsid w:val="0009153D"/>
    <w:rsid w:val="00094E73"/>
    <w:rsid w:val="00095045"/>
    <w:rsid w:val="00097434"/>
    <w:rsid w:val="000A1575"/>
    <w:rsid w:val="000B1523"/>
    <w:rsid w:val="000B2A2A"/>
    <w:rsid w:val="000B31E6"/>
    <w:rsid w:val="000B5021"/>
    <w:rsid w:val="000B5FBD"/>
    <w:rsid w:val="000B748C"/>
    <w:rsid w:val="000C05F2"/>
    <w:rsid w:val="000C12E0"/>
    <w:rsid w:val="000D096D"/>
    <w:rsid w:val="000D46A5"/>
    <w:rsid w:val="000D568C"/>
    <w:rsid w:val="000D7676"/>
    <w:rsid w:val="000D7721"/>
    <w:rsid w:val="000E1175"/>
    <w:rsid w:val="000E1733"/>
    <w:rsid w:val="000E17E1"/>
    <w:rsid w:val="000F3831"/>
    <w:rsid w:val="000F5703"/>
    <w:rsid w:val="00101202"/>
    <w:rsid w:val="00101FF3"/>
    <w:rsid w:val="00102593"/>
    <w:rsid w:val="00105DAF"/>
    <w:rsid w:val="0010633C"/>
    <w:rsid w:val="00106ADC"/>
    <w:rsid w:val="00106D84"/>
    <w:rsid w:val="00107E31"/>
    <w:rsid w:val="001102D7"/>
    <w:rsid w:val="001106C4"/>
    <w:rsid w:val="001107CA"/>
    <w:rsid w:val="0011346D"/>
    <w:rsid w:val="00114E05"/>
    <w:rsid w:val="0011746D"/>
    <w:rsid w:val="00120111"/>
    <w:rsid w:val="00121464"/>
    <w:rsid w:val="001227C3"/>
    <w:rsid w:val="00124F7B"/>
    <w:rsid w:val="00126D96"/>
    <w:rsid w:val="0012729D"/>
    <w:rsid w:val="001346DD"/>
    <w:rsid w:val="001347FA"/>
    <w:rsid w:val="00135560"/>
    <w:rsid w:val="00137E93"/>
    <w:rsid w:val="00145791"/>
    <w:rsid w:val="00147CB6"/>
    <w:rsid w:val="00156F8B"/>
    <w:rsid w:val="00160F67"/>
    <w:rsid w:val="001614C3"/>
    <w:rsid w:val="001622B8"/>
    <w:rsid w:val="00166491"/>
    <w:rsid w:val="00167DF5"/>
    <w:rsid w:val="00175DDE"/>
    <w:rsid w:val="001762DF"/>
    <w:rsid w:val="00176A15"/>
    <w:rsid w:val="00182365"/>
    <w:rsid w:val="00182383"/>
    <w:rsid w:val="0018289F"/>
    <w:rsid w:val="001841CA"/>
    <w:rsid w:val="00186A6E"/>
    <w:rsid w:val="0019184E"/>
    <w:rsid w:val="00193639"/>
    <w:rsid w:val="001952A3"/>
    <w:rsid w:val="001A06A0"/>
    <w:rsid w:val="001A4373"/>
    <w:rsid w:val="001B08B4"/>
    <w:rsid w:val="001B132C"/>
    <w:rsid w:val="001B1F24"/>
    <w:rsid w:val="001B5786"/>
    <w:rsid w:val="001B6129"/>
    <w:rsid w:val="001B6922"/>
    <w:rsid w:val="001B7EBA"/>
    <w:rsid w:val="001C14B6"/>
    <w:rsid w:val="001C3163"/>
    <w:rsid w:val="001C4CDC"/>
    <w:rsid w:val="001D006A"/>
    <w:rsid w:val="001D14EC"/>
    <w:rsid w:val="001D1971"/>
    <w:rsid w:val="001D1EEE"/>
    <w:rsid w:val="001D6352"/>
    <w:rsid w:val="001D6D6F"/>
    <w:rsid w:val="001E363E"/>
    <w:rsid w:val="001E38A7"/>
    <w:rsid w:val="001E47A3"/>
    <w:rsid w:val="001F0997"/>
    <w:rsid w:val="001F0AE6"/>
    <w:rsid w:val="00203083"/>
    <w:rsid w:val="002040BB"/>
    <w:rsid w:val="00205787"/>
    <w:rsid w:val="00210BB3"/>
    <w:rsid w:val="00210CEB"/>
    <w:rsid w:val="00211E25"/>
    <w:rsid w:val="00212B6A"/>
    <w:rsid w:val="00215FF2"/>
    <w:rsid w:val="0021619A"/>
    <w:rsid w:val="00222ABF"/>
    <w:rsid w:val="00224DB5"/>
    <w:rsid w:val="00226D72"/>
    <w:rsid w:val="002277A6"/>
    <w:rsid w:val="002346AC"/>
    <w:rsid w:val="00235732"/>
    <w:rsid w:val="002365FE"/>
    <w:rsid w:val="00236D84"/>
    <w:rsid w:val="002401BB"/>
    <w:rsid w:val="002408C8"/>
    <w:rsid w:val="0024392C"/>
    <w:rsid w:val="00251AE2"/>
    <w:rsid w:val="0025563F"/>
    <w:rsid w:val="00255860"/>
    <w:rsid w:val="00256E92"/>
    <w:rsid w:val="002571B1"/>
    <w:rsid w:val="00257FAD"/>
    <w:rsid w:val="00264093"/>
    <w:rsid w:val="002719EF"/>
    <w:rsid w:val="0027297C"/>
    <w:rsid w:val="00273A38"/>
    <w:rsid w:val="00273C9D"/>
    <w:rsid w:val="00274394"/>
    <w:rsid w:val="00276017"/>
    <w:rsid w:val="00281351"/>
    <w:rsid w:val="00284502"/>
    <w:rsid w:val="0028537D"/>
    <w:rsid w:val="0028694F"/>
    <w:rsid w:val="0028788B"/>
    <w:rsid w:val="00287ECD"/>
    <w:rsid w:val="00294718"/>
    <w:rsid w:val="002A7420"/>
    <w:rsid w:val="002B3EBB"/>
    <w:rsid w:val="002B4C45"/>
    <w:rsid w:val="002C02C3"/>
    <w:rsid w:val="002C220C"/>
    <w:rsid w:val="002C3FF3"/>
    <w:rsid w:val="002C4096"/>
    <w:rsid w:val="002C4174"/>
    <w:rsid w:val="002C61DB"/>
    <w:rsid w:val="002D1393"/>
    <w:rsid w:val="002D2341"/>
    <w:rsid w:val="002D5AA8"/>
    <w:rsid w:val="002E3142"/>
    <w:rsid w:val="002E607D"/>
    <w:rsid w:val="002F2319"/>
    <w:rsid w:val="002F2BC0"/>
    <w:rsid w:val="003065AE"/>
    <w:rsid w:val="003106BF"/>
    <w:rsid w:val="0031215A"/>
    <w:rsid w:val="00313B4C"/>
    <w:rsid w:val="00314008"/>
    <w:rsid w:val="00320381"/>
    <w:rsid w:val="0032133D"/>
    <w:rsid w:val="003225FE"/>
    <w:rsid w:val="003228B1"/>
    <w:rsid w:val="00322B69"/>
    <w:rsid w:val="003233D3"/>
    <w:rsid w:val="003236B0"/>
    <w:rsid w:val="00323B1C"/>
    <w:rsid w:val="00331535"/>
    <w:rsid w:val="00331E40"/>
    <w:rsid w:val="00332CBF"/>
    <w:rsid w:val="00341E7C"/>
    <w:rsid w:val="003436A6"/>
    <w:rsid w:val="00344BB2"/>
    <w:rsid w:val="00345B09"/>
    <w:rsid w:val="003539AC"/>
    <w:rsid w:val="00354983"/>
    <w:rsid w:val="00354C37"/>
    <w:rsid w:val="003550E6"/>
    <w:rsid w:val="00355676"/>
    <w:rsid w:val="00360DF9"/>
    <w:rsid w:val="003653EA"/>
    <w:rsid w:val="0036647C"/>
    <w:rsid w:val="0037017C"/>
    <w:rsid w:val="00372794"/>
    <w:rsid w:val="00374766"/>
    <w:rsid w:val="00374D33"/>
    <w:rsid w:val="00376150"/>
    <w:rsid w:val="00376B11"/>
    <w:rsid w:val="0038156A"/>
    <w:rsid w:val="00381803"/>
    <w:rsid w:val="003869E5"/>
    <w:rsid w:val="00392546"/>
    <w:rsid w:val="00397D22"/>
    <w:rsid w:val="003A142B"/>
    <w:rsid w:val="003A2792"/>
    <w:rsid w:val="003A2ACF"/>
    <w:rsid w:val="003A36A8"/>
    <w:rsid w:val="003A4E1B"/>
    <w:rsid w:val="003B3E99"/>
    <w:rsid w:val="003D11AB"/>
    <w:rsid w:val="003D39C3"/>
    <w:rsid w:val="003D48A4"/>
    <w:rsid w:val="003D6A98"/>
    <w:rsid w:val="003D6D4D"/>
    <w:rsid w:val="003E0E60"/>
    <w:rsid w:val="003E4968"/>
    <w:rsid w:val="003F0F5F"/>
    <w:rsid w:val="003F3A08"/>
    <w:rsid w:val="003F50DF"/>
    <w:rsid w:val="003F76BB"/>
    <w:rsid w:val="00404597"/>
    <w:rsid w:val="00405954"/>
    <w:rsid w:val="0040680D"/>
    <w:rsid w:val="0041109D"/>
    <w:rsid w:val="00411D35"/>
    <w:rsid w:val="004127DA"/>
    <w:rsid w:val="004139EF"/>
    <w:rsid w:val="00416A0A"/>
    <w:rsid w:val="00417197"/>
    <w:rsid w:val="00420859"/>
    <w:rsid w:val="00420E7C"/>
    <w:rsid w:val="0042255A"/>
    <w:rsid w:val="00423451"/>
    <w:rsid w:val="004247AC"/>
    <w:rsid w:val="0042553D"/>
    <w:rsid w:val="004257CD"/>
    <w:rsid w:val="004265ED"/>
    <w:rsid w:val="00427EA3"/>
    <w:rsid w:val="00427F0F"/>
    <w:rsid w:val="00432F0C"/>
    <w:rsid w:val="0044366A"/>
    <w:rsid w:val="0044375B"/>
    <w:rsid w:val="00446004"/>
    <w:rsid w:val="004469AC"/>
    <w:rsid w:val="004502A7"/>
    <w:rsid w:val="004522E8"/>
    <w:rsid w:val="00454139"/>
    <w:rsid w:val="00454E5B"/>
    <w:rsid w:val="00456431"/>
    <w:rsid w:val="00456B4F"/>
    <w:rsid w:val="0046130C"/>
    <w:rsid w:val="00463883"/>
    <w:rsid w:val="00467368"/>
    <w:rsid w:val="004678CE"/>
    <w:rsid w:val="00472721"/>
    <w:rsid w:val="00476C35"/>
    <w:rsid w:val="00476FCE"/>
    <w:rsid w:val="004804CF"/>
    <w:rsid w:val="00481567"/>
    <w:rsid w:val="00481617"/>
    <w:rsid w:val="00481C5C"/>
    <w:rsid w:val="00483E13"/>
    <w:rsid w:val="00487E04"/>
    <w:rsid w:val="004937F5"/>
    <w:rsid w:val="004956F2"/>
    <w:rsid w:val="0049728B"/>
    <w:rsid w:val="004A091E"/>
    <w:rsid w:val="004A3653"/>
    <w:rsid w:val="004A49B7"/>
    <w:rsid w:val="004B0B4E"/>
    <w:rsid w:val="004B0CE5"/>
    <w:rsid w:val="004B20C2"/>
    <w:rsid w:val="004B2903"/>
    <w:rsid w:val="004B2FF4"/>
    <w:rsid w:val="004B312B"/>
    <w:rsid w:val="004B46BE"/>
    <w:rsid w:val="004B6988"/>
    <w:rsid w:val="004B7C66"/>
    <w:rsid w:val="004D0242"/>
    <w:rsid w:val="004D089D"/>
    <w:rsid w:val="004D7AE4"/>
    <w:rsid w:val="004E0571"/>
    <w:rsid w:val="004E1A73"/>
    <w:rsid w:val="004F09E1"/>
    <w:rsid w:val="004F1988"/>
    <w:rsid w:val="004F4AC1"/>
    <w:rsid w:val="00503134"/>
    <w:rsid w:val="00506037"/>
    <w:rsid w:val="00506D9A"/>
    <w:rsid w:val="00513C9A"/>
    <w:rsid w:val="00514D31"/>
    <w:rsid w:val="00515C3B"/>
    <w:rsid w:val="00516DA7"/>
    <w:rsid w:val="005173D5"/>
    <w:rsid w:val="005229E6"/>
    <w:rsid w:val="0053086A"/>
    <w:rsid w:val="005329B9"/>
    <w:rsid w:val="005332AC"/>
    <w:rsid w:val="00536B01"/>
    <w:rsid w:val="005375FF"/>
    <w:rsid w:val="005421F6"/>
    <w:rsid w:val="00542213"/>
    <w:rsid w:val="005515C7"/>
    <w:rsid w:val="0056099C"/>
    <w:rsid w:val="00560E2B"/>
    <w:rsid w:val="00561521"/>
    <w:rsid w:val="0056566C"/>
    <w:rsid w:val="0057057C"/>
    <w:rsid w:val="005718DD"/>
    <w:rsid w:val="005722C5"/>
    <w:rsid w:val="00574042"/>
    <w:rsid w:val="00581F1A"/>
    <w:rsid w:val="005861E2"/>
    <w:rsid w:val="00587D76"/>
    <w:rsid w:val="00591A62"/>
    <w:rsid w:val="005948BF"/>
    <w:rsid w:val="005A59C0"/>
    <w:rsid w:val="005A5D7C"/>
    <w:rsid w:val="005B2B93"/>
    <w:rsid w:val="005B2BAF"/>
    <w:rsid w:val="005B3E6C"/>
    <w:rsid w:val="005B5331"/>
    <w:rsid w:val="005B552F"/>
    <w:rsid w:val="005B57F8"/>
    <w:rsid w:val="005C0813"/>
    <w:rsid w:val="005C11B4"/>
    <w:rsid w:val="005C325E"/>
    <w:rsid w:val="005C41C0"/>
    <w:rsid w:val="005C44DF"/>
    <w:rsid w:val="005C4BBE"/>
    <w:rsid w:val="005C4F90"/>
    <w:rsid w:val="005C6A76"/>
    <w:rsid w:val="005D35A8"/>
    <w:rsid w:val="005D4474"/>
    <w:rsid w:val="005D76F7"/>
    <w:rsid w:val="005E1E09"/>
    <w:rsid w:val="005E2803"/>
    <w:rsid w:val="005E319D"/>
    <w:rsid w:val="005E3C5B"/>
    <w:rsid w:val="005E64A4"/>
    <w:rsid w:val="005E725C"/>
    <w:rsid w:val="005E7E9D"/>
    <w:rsid w:val="005F77E7"/>
    <w:rsid w:val="00607614"/>
    <w:rsid w:val="0060769B"/>
    <w:rsid w:val="00610380"/>
    <w:rsid w:val="00611281"/>
    <w:rsid w:val="00611621"/>
    <w:rsid w:val="00614770"/>
    <w:rsid w:val="0061725D"/>
    <w:rsid w:val="00617835"/>
    <w:rsid w:val="00621EDB"/>
    <w:rsid w:val="00623244"/>
    <w:rsid w:val="00623359"/>
    <w:rsid w:val="0062498C"/>
    <w:rsid w:val="00625262"/>
    <w:rsid w:val="00626DCE"/>
    <w:rsid w:val="00627BE1"/>
    <w:rsid w:val="00627D34"/>
    <w:rsid w:val="00627FD6"/>
    <w:rsid w:val="00631800"/>
    <w:rsid w:val="00632FD6"/>
    <w:rsid w:val="00633C30"/>
    <w:rsid w:val="00635092"/>
    <w:rsid w:val="00640609"/>
    <w:rsid w:val="0064238E"/>
    <w:rsid w:val="00642E7C"/>
    <w:rsid w:val="00646057"/>
    <w:rsid w:val="00646E3A"/>
    <w:rsid w:val="00650E9A"/>
    <w:rsid w:val="00651842"/>
    <w:rsid w:val="006600A0"/>
    <w:rsid w:val="00663C27"/>
    <w:rsid w:val="0066589E"/>
    <w:rsid w:val="00672511"/>
    <w:rsid w:val="00680D20"/>
    <w:rsid w:val="00683980"/>
    <w:rsid w:val="00685A5A"/>
    <w:rsid w:val="00693F82"/>
    <w:rsid w:val="00694279"/>
    <w:rsid w:val="00695DEB"/>
    <w:rsid w:val="006962D6"/>
    <w:rsid w:val="006A6BE8"/>
    <w:rsid w:val="006A7B2C"/>
    <w:rsid w:val="006B1F58"/>
    <w:rsid w:val="006B4E64"/>
    <w:rsid w:val="006B6CAD"/>
    <w:rsid w:val="006B7F30"/>
    <w:rsid w:val="006C0362"/>
    <w:rsid w:val="006C4907"/>
    <w:rsid w:val="006C572B"/>
    <w:rsid w:val="006C6A59"/>
    <w:rsid w:val="006D10FB"/>
    <w:rsid w:val="006D24F6"/>
    <w:rsid w:val="006D61E2"/>
    <w:rsid w:val="006E006A"/>
    <w:rsid w:val="006E1132"/>
    <w:rsid w:val="006E15BB"/>
    <w:rsid w:val="006E6050"/>
    <w:rsid w:val="006F026F"/>
    <w:rsid w:val="006F30B7"/>
    <w:rsid w:val="006F69A5"/>
    <w:rsid w:val="006F7877"/>
    <w:rsid w:val="0070297E"/>
    <w:rsid w:val="0070721F"/>
    <w:rsid w:val="00707F65"/>
    <w:rsid w:val="00711AD7"/>
    <w:rsid w:val="0071230D"/>
    <w:rsid w:val="00712639"/>
    <w:rsid w:val="0071683C"/>
    <w:rsid w:val="00716BA6"/>
    <w:rsid w:val="00720362"/>
    <w:rsid w:val="0072051C"/>
    <w:rsid w:val="00722BFC"/>
    <w:rsid w:val="007232AF"/>
    <w:rsid w:val="00726467"/>
    <w:rsid w:val="00726D6B"/>
    <w:rsid w:val="00731905"/>
    <w:rsid w:val="00735CD4"/>
    <w:rsid w:val="007364C0"/>
    <w:rsid w:val="0073759B"/>
    <w:rsid w:val="007413B6"/>
    <w:rsid w:val="007424B1"/>
    <w:rsid w:val="00743B90"/>
    <w:rsid w:val="00746CEF"/>
    <w:rsid w:val="00750D77"/>
    <w:rsid w:val="00753790"/>
    <w:rsid w:val="007546A1"/>
    <w:rsid w:val="007627BA"/>
    <w:rsid w:val="00763954"/>
    <w:rsid w:val="00767864"/>
    <w:rsid w:val="00771728"/>
    <w:rsid w:val="00775E73"/>
    <w:rsid w:val="007771AB"/>
    <w:rsid w:val="00777993"/>
    <w:rsid w:val="00780894"/>
    <w:rsid w:val="00783929"/>
    <w:rsid w:val="007851EA"/>
    <w:rsid w:val="007964F5"/>
    <w:rsid w:val="007A1F1C"/>
    <w:rsid w:val="007A41A1"/>
    <w:rsid w:val="007A718C"/>
    <w:rsid w:val="007B1192"/>
    <w:rsid w:val="007B27DC"/>
    <w:rsid w:val="007B4C21"/>
    <w:rsid w:val="007B588D"/>
    <w:rsid w:val="007B61F2"/>
    <w:rsid w:val="007B760D"/>
    <w:rsid w:val="007C0E3B"/>
    <w:rsid w:val="007C6290"/>
    <w:rsid w:val="007D37A6"/>
    <w:rsid w:val="007D3C32"/>
    <w:rsid w:val="007D4A91"/>
    <w:rsid w:val="007D50B6"/>
    <w:rsid w:val="007D626C"/>
    <w:rsid w:val="007E0A49"/>
    <w:rsid w:val="007E1272"/>
    <w:rsid w:val="007E2AA6"/>
    <w:rsid w:val="007E6601"/>
    <w:rsid w:val="007E6A85"/>
    <w:rsid w:val="007F2136"/>
    <w:rsid w:val="007F261D"/>
    <w:rsid w:val="007F2C19"/>
    <w:rsid w:val="007F4C6C"/>
    <w:rsid w:val="007F59A2"/>
    <w:rsid w:val="00802B3E"/>
    <w:rsid w:val="00803A34"/>
    <w:rsid w:val="00804A97"/>
    <w:rsid w:val="00804B67"/>
    <w:rsid w:val="00804CD5"/>
    <w:rsid w:val="00804E41"/>
    <w:rsid w:val="00811E10"/>
    <w:rsid w:val="00815DBE"/>
    <w:rsid w:val="00820827"/>
    <w:rsid w:val="008260B6"/>
    <w:rsid w:val="00826314"/>
    <w:rsid w:val="00831D4C"/>
    <w:rsid w:val="00834D84"/>
    <w:rsid w:val="00835993"/>
    <w:rsid w:val="0083661B"/>
    <w:rsid w:val="00837A05"/>
    <w:rsid w:val="00840F81"/>
    <w:rsid w:val="0084648A"/>
    <w:rsid w:val="00846D08"/>
    <w:rsid w:val="00850419"/>
    <w:rsid w:val="008510A3"/>
    <w:rsid w:val="00853470"/>
    <w:rsid w:val="00854A8F"/>
    <w:rsid w:val="00855B37"/>
    <w:rsid w:val="00857ABE"/>
    <w:rsid w:val="00861F4B"/>
    <w:rsid w:val="00862740"/>
    <w:rsid w:val="00862A79"/>
    <w:rsid w:val="008635DC"/>
    <w:rsid w:val="00864018"/>
    <w:rsid w:val="008671C1"/>
    <w:rsid w:val="00867217"/>
    <w:rsid w:val="008735DD"/>
    <w:rsid w:val="00881C05"/>
    <w:rsid w:val="008917AD"/>
    <w:rsid w:val="00893DC3"/>
    <w:rsid w:val="008A163A"/>
    <w:rsid w:val="008A1A39"/>
    <w:rsid w:val="008A4723"/>
    <w:rsid w:val="008A68E3"/>
    <w:rsid w:val="008B0165"/>
    <w:rsid w:val="008B165F"/>
    <w:rsid w:val="008B69A6"/>
    <w:rsid w:val="008C1DB8"/>
    <w:rsid w:val="008C6201"/>
    <w:rsid w:val="008C6625"/>
    <w:rsid w:val="008D2D93"/>
    <w:rsid w:val="008E0460"/>
    <w:rsid w:val="008E04BE"/>
    <w:rsid w:val="008E0E07"/>
    <w:rsid w:val="008E0E75"/>
    <w:rsid w:val="008E2F0B"/>
    <w:rsid w:val="008E7593"/>
    <w:rsid w:val="008F0574"/>
    <w:rsid w:val="008F14BA"/>
    <w:rsid w:val="008F39A5"/>
    <w:rsid w:val="008F4805"/>
    <w:rsid w:val="008F7499"/>
    <w:rsid w:val="008F7969"/>
    <w:rsid w:val="008F7A4F"/>
    <w:rsid w:val="009003C0"/>
    <w:rsid w:val="00902ECB"/>
    <w:rsid w:val="00904D5D"/>
    <w:rsid w:val="009054AD"/>
    <w:rsid w:val="009115A7"/>
    <w:rsid w:val="00912077"/>
    <w:rsid w:val="009131B9"/>
    <w:rsid w:val="00915990"/>
    <w:rsid w:val="009210E1"/>
    <w:rsid w:val="0092160B"/>
    <w:rsid w:val="0092378F"/>
    <w:rsid w:val="00923E31"/>
    <w:rsid w:val="009265BE"/>
    <w:rsid w:val="009302D1"/>
    <w:rsid w:val="00937742"/>
    <w:rsid w:val="00944A7D"/>
    <w:rsid w:val="00944ED6"/>
    <w:rsid w:val="00951E60"/>
    <w:rsid w:val="00952F74"/>
    <w:rsid w:val="00957025"/>
    <w:rsid w:val="00960462"/>
    <w:rsid w:val="009604D8"/>
    <w:rsid w:val="00967692"/>
    <w:rsid w:val="00970FFA"/>
    <w:rsid w:val="0097210A"/>
    <w:rsid w:val="009723C7"/>
    <w:rsid w:val="00986B4C"/>
    <w:rsid w:val="00987005"/>
    <w:rsid w:val="00987677"/>
    <w:rsid w:val="009A15E3"/>
    <w:rsid w:val="009A3206"/>
    <w:rsid w:val="009A38E1"/>
    <w:rsid w:val="009A672A"/>
    <w:rsid w:val="009B3A28"/>
    <w:rsid w:val="009C1127"/>
    <w:rsid w:val="009C2B69"/>
    <w:rsid w:val="009C450E"/>
    <w:rsid w:val="009C4881"/>
    <w:rsid w:val="009C74A4"/>
    <w:rsid w:val="009D050F"/>
    <w:rsid w:val="009D3096"/>
    <w:rsid w:val="009D4034"/>
    <w:rsid w:val="009D51E2"/>
    <w:rsid w:val="009D6629"/>
    <w:rsid w:val="009E303C"/>
    <w:rsid w:val="009E3720"/>
    <w:rsid w:val="009E3D06"/>
    <w:rsid w:val="009E4F43"/>
    <w:rsid w:val="009E5E49"/>
    <w:rsid w:val="009E6E39"/>
    <w:rsid w:val="009F0EBB"/>
    <w:rsid w:val="009F41E2"/>
    <w:rsid w:val="009F4542"/>
    <w:rsid w:val="009F5670"/>
    <w:rsid w:val="00A000C0"/>
    <w:rsid w:val="00A01508"/>
    <w:rsid w:val="00A048A1"/>
    <w:rsid w:val="00A075FF"/>
    <w:rsid w:val="00A10058"/>
    <w:rsid w:val="00A10703"/>
    <w:rsid w:val="00A10F32"/>
    <w:rsid w:val="00A110E4"/>
    <w:rsid w:val="00A12434"/>
    <w:rsid w:val="00A12A5F"/>
    <w:rsid w:val="00A16255"/>
    <w:rsid w:val="00A1639E"/>
    <w:rsid w:val="00A207FE"/>
    <w:rsid w:val="00A20B2B"/>
    <w:rsid w:val="00A22659"/>
    <w:rsid w:val="00A23A78"/>
    <w:rsid w:val="00A2631A"/>
    <w:rsid w:val="00A27726"/>
    <w:rsid w:val="00A2781F"/>
    <w:rsid w:val="00A27C9E"/>
    <w:rsid w:val="00A350CE"/>
    <w:rsid w:val="00A40545"/>
    <w:rsid w:val="00A502EF"/>
    <w:rsid w:val="00A56B6F"/>
    <w:rsid w:val="00A6534C"/>
    <w:rsid w:val="00A70C35"/>
    <w:rsid w:val="00A756A4"/>
    <w:rsid w:val="00A81043"/>
    <w:rsid w:val="00A82516"/>
    <w:rsid w:val="00A85A8B"/>
    <w:rsid w:val="00A866F9"/>
    <w:rsid w:val="00A954AF"/>
    <w:rsid w:val="00A974DF"/>
    <w:rsid w:val="00AA0E2D"/>
    <w:rsid w:val="00AA13AE"/>
    <w:rsid w:val="00AA5812"/>
    <w:rsid w:val="00AB41DA"/>
    <w:rsid w:val="00AC24B7"/>
    <w:rsid w:val="00AC2AEE"/>
    <w:rsid w:val="00AC6080"/>
    <w:rsid w:val="00AC6619"/>
    <w:rsid w:val="00AC70FE"/>
    <w:rsid w:val="00AD02F2"/>
    <w:rsid w:val="00AD0E7E"/>
    <w:rsid w:val="00AD1E76"/>
    <w:rsid w:val="00AD2CD4"/>
    <w:rsid w:val="00AE25C8"/>
    <w:rsid w:val="00AE42A8"/>
    <w:rsid w:val="00AE575B"/>
    <w:rsid w:val="00AE5A6F"/>
    <w:rsid w:val="00AF0C3E"/>
    <w:rsid w:val="00AF6105"/>
    <w:rsid w:val="00B0039E"/>
    <w:rsid w:val="00B00AA2"/>
    <w:rsid w:val="00B01471"/>
    <w:rsid w:val="00B04D1F"/>
    <w:rsid w:val="00B10D82"/>
    <w:rsid w:val="00B138D4"/>
    <w:rsid w:val="00B14FE9"/>
    <w:rsid w:val="00B1684B"/>
    <w:rsid w:val="00B17D6C"/>
    <w:rsid w:val="00B225E3"/>
    <w:rsid w:val="00B346E5"/>
    <w:rsid w:val="00B42D25"/>
    <w:rsid w:val="00B466C7"/>
    <w:rsid w:val="00B47001"/>
    <w:rsid w:val="00B47653"/>
    <w:rsid w:val="00B53C54"/>
    <w:rsid w:val="00B55350"/>
    <w:rsid w:val="00B56BB9"/>
    <w:rsid w:val="00B62465"/>
    <w:rsid w:val="00B65798"/>
    <w:rsid w:val="00B67EB2"/>
    <w:rsid w:val="00B72D0F"/>
    <w:rsid w:val="00B72EFC"/>
    <w:rsid w:val="00B747EE"/>
    <w:rsid w:val="00B74FD6"/>
    <w:rsid w:val="00B751A7"/>
    <w:rsid w:val="00B761E9"/>
    <w:rsid w:val="00B7641D"/>
    <w:rsid w:val="00B771B0"/>
    <w:rsid w:val="00B77C1E"/>
    <w:rsid w:val="00B8062E"/>
    <w:rsid w:val="00B851E8"/>
    <w:rsid w:val="00B90A98"/>
    <w:rsid w:val="00B93CB7"/>
    <w:rsid w:val="00BA2243"/>
    <w:rsid w:val="00BA2A15"/>
    <w:rsid w:val="00BA2F5B"/>
    <w:rsid w:val="00BA73FE"/>
    <w:rsid w:val="00BA7F1C"/>
    <w:rsid w:val="00BB196D"/>
    <w:rsid w:val="00BB1FAD"/>
    <w:rsid w:val="00BB411A"/>
    <w:rsid w:val="00BB44B2"/>
    <w:rsid w:val="00BB5C9E"/>
    <w:rsid w:val="00BB73AA"/>
    <w:rsid w:val="00BC1578"/>
    <w:rsid w:val="00BC1994"/>
    <w:rsid w:val="00BC398D"/>
    <w:rsid w:val="00BC6A81"/>
    <w:rsid w:val="00BC75C2"/>
    <w:rsid w:val="00BD04D2"/>
    <w:rsid w:val="00BD0A61"/>
    <w:rsid w:val="00BD455F"/>
    <w:rsid w:val="00BD4784"/>
    <w:rsid w:val="00BD5192"/>
    <w:rsid w:val="00BD6FCB"/>
    <w:rsid w:val="00BE02CD"/>
    <w:rsid w:val="00BE13A4"/>
    <w:rsid w:val="00BE280E"/>
    <w:rsid w:val="00BE3839"/>
    <w:rsid w:val="00BE3FCD"/>
    <w:rsid w:val="00BE4ED7"/>
    <w:rsid w:val="00BE5057"/>
    <w:rsid w:val="00BF2C77"/>
    <w:rsid w:val="00BF4881"/>
    <w:rsid w:val="00C00144"/>
    <w:rsid w:val="00C00E6A"/>
    <w:rsid w:val="00C038BB"/>
    <w:rsid w:val="00C04D28"/>
    <w:rsid w:val="00C06CC0"/>
    <w:rsid w:val="00C07C58"/>
    <w:rsid w:val="00C11341"/>
    <w:rsid w:val="00C144FD"/>
    <w:rsid w:val="00C1613A"/>
    <w:rsid w:val="00C22562"/>
    <w:rsid w:val="00C2428E"/>
    <w:rsid w:val="00C24AB2"/>
    <w:rsid w:val="00C24E45"/>
    <w:rsid w:val="00C25C6C"/>
    <w:rsid w:val="00C312D5"/>
    <w:rsid w:val="00C3206F"/>
    <w:rsid w:val="00C32870"/>
    <w:rsid w:val="00C3463F"/>
    <w:rsid w:val="00C3554A"/>
    <w:rsid w:val="00C36E38"/>
    <w:rsid w:val="00C40AE4"/>
    <w:rsid w:val="00C43680"/>
    <w:rsid w:val="00C44DA0"/>
    <w:rsid w:val="00C45D8F"/>
    <w:rsid w:val="00C46037"/>
    <w:rsid w:val="00C46D86"/>
    <w:rsid w:val="00C53F43"/>
    <w:rsid w:val="00C5460E"/>
    <w:rsid w:val="00C55373"/>
    <w:rsid w:val="00C63585"/>
    <w:rsid w:val="00C71957"/>
    <w:rsid w:val="00C74FBD"/>
    <w:rsid w:val="00C80EA4"/>
    <w:rsid w:val="00C83D69"/>
    <w:rsid w:val="00C85987"/>
    <w:rsid w:val="00C87A68"/>
    <w:rsid w:val="00C90801"/>
    <w:rsid w:val="00C92B5E"/>
    <w:rsid w:val="00C93DC7"/>
    <w:rsid w:val="00C949E7"/>
    <w:rsid w:val="00C94A84"/>
    <w:rsid w:val="00C96F9B"/>
    <w:rsid w:val="00C97AC5"/>
    <w:rsid w:val="00CA7643"/>
    <w:rsid w:val="00CC181C"/>
    <w:rsid w:val="00CC4EB6"/>
    <w:rsid w:val="00CD0B4A"/>
    <w:rsid w:val="00CD2951"/>
    <w:rsid w:val="00CD2AD6"/>
    <w:rsid w:val="00CD2EEA"/>
    <w:rsid w:val="00CD7DF7"/>
    <w:rsid w:val="00CE00AE"/>
    <w:rsid w:val="00CE5F40"/>
    <w:rsid w:val="00CF0524"/>
    <w:rsid w:val="00CF4B76"/>
    <w:rsid w:val="00CF7F33"/>
    <w:rsid w:val="00D000F7"/>
    <w:rsid w:val="00D00714"/>
    <w:rsid w:val="00D06C9D"/>
    <w:rsid w:val="00D2183C"/>
    <w:rsid w:val="00D21BD9"/>
    <w:rsid w:val="00D22085"/>
    <w:rsid w:val="00D2354D"/>
    <w:rsid w:val="00D247E3"/>
    <w:rsid w:val="00D2597F"/>
    <w:rsid w:val="00D40DB9"/>
    <w:rsid w:val="00D43AE2"/>
    <w:rsid w:val="00D478F8"/>
    <w:rsid w:val="00D5094D"/>
    <w:rsid w:val="00D57927"/>
    <w:rsid w:val="00D57A17"/>
    <w:rsid w:val="00D60126"/>
    <w:rsid w:val="00D616E1"/>
    <w:rsid w:val="00D6469C"/>
    <w:rsid w:val="00D722EF"/>
    <w:rsid w:val="00D7756D"/>
    <w:rsid w:val="00D817D3"/>
    <w:rsid w:val="00D83A2D"/>
    <w:rsid w:val="00D83B75"/>
    <w:rsid w:val="00D91CAF"/>
    <w:rsid w:val="00D943DA"/>
    <w:rsid w:val="00D95047"/>
    <w:rsid w:val="00D96BFC"/>
    <w:rsid w:val="00DA0A73"/>
    <w:rsid w:val="00DA3048"/>
    <w:rsid w:val="00DB07FE"/>
    <w:rsid w:val="00DB2113"/>
    <w:rsid w:val="00DB26EC"/>
    <w:rsid w:val="00DB34EF"/>
    <w:rsid w:val="00DB6944"/>
    <w:rsid w:val="00DB7F04"/>
    <w:rsid w:val="00DC0B28"/>
    <w:rsid w:val="00DC1C84"/>
    <w:rsid w:val="00DC3289"/>
    <w:rsid w:val="00DC4CE5"/>
    <w:rsid w:val="00DC588E"/>
    <w:rsid w:val="00DC6781"/>
    <w:rsid w:val="00DD5FC3"/>
    <w:rsid w:val="00DE4E18"/>
    <w:rsid w:val="00DE5E04"/>
    <w:rsid w:val="00DF19B7"/>
    <w:rsid w:val="00DF20B3"/>
    <w:rsid w:val="00DF2C51"/>
    <w:rsid w:val="00DF4682"/>
    <w:rsid w:val="00DF49A6"/>
    <w:rsid w:val="00DF55F0"/>
    <w:rsid w:val="00DF7A92"/>
    <w:rsid w:val="00E00C16"/>
    <w:rsid w:val="00E01AD9"/>
    <w:rsid w:val="00E02B7C"/>
    <w:rsid w:val="00E06639"/>
    <w:rsid w:val="00E21E5B"/>
    <w:rsid w:val="00E25F75"/>
    <w:rsid w:val="00E34FC5"/>
    <w:rsid w:val="00E4422C"/>
    <w:rsid w:val="00E44268"/>
    <w:rsid w:val="00E44B9A"/>
    <w:rsid w:val="00E4529E"/>
    <w:rsid w:val="00E47AD6"/>
    <w:rsid w:val="00E5578E"/>
    <w:rsid w:val="00E55E34"/>
    <w:rsid w:val="00E57BB2"/>
    <w:rsid w:val="00E61035"/>
    <w:rsid w:val="00E6307E"/>
    <w:rsid w:val="00E63DE2"/>
    <w:rsid w:val="00E6400F"/>
    <w:rsid w:val="00E6403C"/>
    <w:rsid w:val="00E70862"/>
    <w:rsid w:val="00E7248D"/>
    <w:rsid w:val="00E72ABE"/>
    <w:rsid w:val="00E747C5"/>
    <w:rsid w:val="00E801A7"/>
    <w:rsid w:val="00E82E8E"/>
    <w:rsid w:val="00E850E1"/>
    <w:rsid w:val="00E86372"/>
    <w:rsid w:val="00E8771C"/>
    <w:rsid w:val="00EA2F74"/>
    <w:rsid w:val="00EA3F6F"/>
    <w:rsid w:val="00EA673A"/>
    <w:rsid w:val="00EA7009"/>
    <w:rsid w:val="00EA7E83"/>
    <w:rsid w:val="00EB0B0E"/>
    <w:rsid w:val="00EB27D2"/>
    <w:rsid w:val="00EB4ACE"/>
    <w:rsid w:val="00EC1929"/>
    <w:rsid w:val="00EC1A2B"/>
    <w:rsid w:val="00EC38F6"/>
    <w:rsid w:val="00ED225F"/>
    <w:rsid w:val="00ED2BFD"/>
    <w:rsid w:val="00ED3759"/>
    <w:rsid w:val="00ED690D"/>
    <w:rsid w:val="00EE1BD0"/>
    <w:rsid w:val="00EE2297"/>
    <w:rsid w:val="00EE24D1"/>
    <w:rsid w:val="00EE3A37"/>
    <w:rsid w:val="00EE4053"/>
    <w:rsid w:val="00EE429E"/>
    <w:rsid w:val="00EF16A8"/>
    <w:rsid w:val="00EF1E1C"/>
    <w:rsid w:val="00EF2AA5"/>
    <w:rsid w:val="00EF46EF"/>
    <w:rsid w:val="00EF5359"/>
    <w:rsid w:val="00F00976"/>
    <w:rsid w:val="00F00E97"/>
    <w:rsid w:val="00F01AA1"/>
    <w:rsid w:val="00F0342B"/>
    <w:rsid w:val="00F12CBC"/>
    <w:rsid w:val="00F144F6"/>
    <w:rsid w:val="00F146B4"/>
    <w:rsid w:val="00F1545E"/>
    <w:rsid w:val="00F16457"/>
    <w:rsid w:val="00F17DE9"/>
    <w:rsid w:val="00F20492"/>
    <w:rsid w:val="00F20C90"/>
    <w:rsid w:val="00F22CED"/>
    <w:rsid w:val="00F23CDC"/>
    <w:rsid w:val="00F27937"/>
    <w:rsid w:val="00F373FB"/>
    <w:rsid w:val="00F4194E"/>
    <w:rsid w:val="00F41D9A"/>
    <w:rsid w:val="00F431AD"/>
    <w:rsid w:val="00F44AA2"/>
    <w:rsid w:val="00F46D75"/>
    <w:rsid w:val="00F5209B"/>
    <w:rsid w:val="00F57CDD"/>
    <w:rsid w:val="00F62FDB"/>
    <w:rsid w:val="00F65CEB"/>
    <w:rsid w:val="00F67FEC"/>
    <w:rsid w:val="00F71A81"/>
    <w:rsid w:val="00F7564F"/>
    <w:rsid w:val="00F818FD"/>
    <w:rsid w:val="00F82AF4"/>
    <w:rsid w:val="00F83158"/>
    <w:rsid w:val="00F839AB"/>
    <w:rsid w:val="00F85687"/>
    <w:rsid w:val="00F86022"/>
    <w:rsid w:val="00F90259"/>
    <w:rsid w:val="00F929B8"/>
    <w:rsid w:val="00F92C84"/>
    <w:rsid w:val="00F93EB4"/>
    <w:rsid w:val="00F95441"/>
    <w:rsid w:val="00F97A6D"/>
    <w:rsid w:val="00FA312C"/>
    <w:rsid w:val="00FA5355"/>
    <w:rsid w:val="00FA5C3B"/>
    <w:rsid w:val="00FA7B37"/>
    <w:rsid w:val="00FB5DE4"/>
    <w:rsid w:val="00FB6DE4"/>
    <w:rsid w:val="00FB7458"/>
    <w:rsid w:val="00FC5920"/>
    <w:rsid w:val="00FC670F"/>
    <w:rsid w:val="00FC6BFD"/>
    <w:rsid w:val="00FD036C"/>
    <w:rsid w:val="00FD1D53"/>
    <w:rsid w:val="00FD54AF"/>
    <w:rsid w:val="00FD5CAD"/>
    <w:rsid w:val="00FD5F08"/>
    <w:rsid w:val="00FD751D"/>
    <w:rsid w:val="00FE01EE"/>
    <w:rsid w:val="00FE119B"/>
    <w:rsid w:val="00FE13F1"/>
    <w:rsid w:val="00FE1729"/>
    <w:rsid w:val="00FE443F"/>
    <w:rsid w:val="00FF00AF"/>
    <w:rsid w:val="00FF1C7F"/>
    <w:rsid w:val="00FF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D4E6352"/>
  <w15:docId w15:val="{227BEEA5-EA6A-4E20-8508-6AB93A5C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7A68"/>
    <w:pPr>
      <w:keepLines/>
      <w:spacing w:before="120" w:after="120" w:line="276" w:lineRule="auto"/>
      <w:ind w:left="357"/>
    </w:pPr>
    <w:rPr>
      <w:rFonts w:ascii="Arial" w:hAnsi="Arial"/>
      <w:sz w:val="22"/>
      <w:szCs w:val="22"/>
      <w:lang w:val="en-US" w:eastAsia="en-US"/>
    </w:rPr>
  </w:style>
  <w:style w:type="paragraph" w:styleId="Heading1">
    <w:name w:val="heading 1"/>
    <w:basedOn w:val="Normal"/>
    <w:next w:val="Normal"/>
    <w:link w:val="Heading1Char"/>
    <w:uiPriority w:val="9"/>
    <w:qFormat/>
    <w:pPr>
      <w:keepNext/>
      <w:numPr>
        <w:numId w:val="1"/>
      </w:numPr>
      <w:spacing w:before="480" w:after="0"/>
      <w:outlineLvl w:val="0"/>
    </w:pPr>
    <w:rPr>
      <w:rFonts w:ascii="Arial Bold" w:eastAsia="Times New Roman" w:hAnsi="Arial Bold"/>
      <w:b/>
      <w:bCs/>
      <w:caps/>
      <w:sz w:val="24"/>
      <w:szCs w:val="28"/>
    </w:rPr>
  </w:style>
  <w:style w:type="paragraph" w:styleId="Heading2">
    <w:name w:val="heading 2"/>
    <w:basedOn w:val="Normal"/>
    <w:next w:val="Normal"/>
    <w:link w:val="Heading2Char"/>
    <w:uiPriority w:val="9"/>
    <w:qFormat/>
    <w:rsid w:val="00427EA3"/>
    <w:pPr>
      <w:keepNext/>
      <w:pageBreakBefore/>
      <w:numPr>
        <w:ilvl w:val="1"/>
        <w:numId w:val="1"/>
      </w:numPr>
      <w:spacing w:before="240" w:after="60"/>
      <w:ind w:left="805" w:hanging="448"/>
      <w:outlineLvl w:val="1"/>
    </w:pPr>
    <w:rPr>
      <w:rFonts w:eastAsia="Times New Roman"/>
      <w:b/>
      <w:bCs/>
      <w:iCs/>
      <w:sz w:val="24"/>
      <w:szCs w:val="28"/>
    </w:rPr>
  </w:style>
  <w:style w:type="paragraph" w:styleId="Heading3">
    <w:name w:val="heading 3"/>
    <w:basedOn w:val="Normal"/>
    <w:next w:val="Normal"/>
    <w:link w:val="Heading3Char"/>
    <w:uiPriority w:val="9"/>
    <w:qFormat/>
    <w:rsid w:val="00427EA3"/>
    <w:pPr>
      <w:keepNext/>
      <w:numPr>
        <w:ilvl w:val="2"/>
        <w:numId w:val="1"/>
      </w:numPr>
      <w:ind w:left="1077"/>
      <w:outlineLvl w:val="2"/>
    </w:pPr>
    <w:rPr>
      <w:rFonts w:eastAsia="Times New Roman"/>
      <w:b/>
      <w:bCs/>
    </w:rPr>
  </w:style>
  <w:style w:type="paragraph" w:styleId="Heading4">
    <w:name w:val="heading 4"/>
    <w:basedOn w:val="Normal"/>
    <w:next w:val="Normal"/>
    <w:link w:val="Heading4Char"/>
    <w:uiPriority w:val="9"/>
    <w:qFormat/>
    <w:rsid w:val="005C4BBE"/>
    <w:pPr>
      <w:keepNext/>
      <w:numPr>
        <w:ilvl w:val="3"/>
        <w:numId w:val="1"/>
      </w:numPr>
      <w:ind w:left="1077"/>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5C4BBE"/>
    <w:pPr>
      <w:keepNext/>
      <w:numPr>
        <w:ilvl w:val="4"/>
        <w:numId w:val="1"/>
      </w:numPr>
      <w:pBdr>
        <w:right w:val="single" w:sz="4" w:space="4" w:color="auto"/>
      </w:pBdr>
      <w:tabs>
        <w:tab w:val="left" w:pos="-720"/>
        <w:tab w:val="num" w:pos="360"/>
        <w:tab w:val="left" w:pos="1140"/>
      </w:tabs>
      <w:suppressAutoHyphens/>
      <w:spacing w:line="240" w:lineRule="auto"/>
      <w:ind w:left="1434" w:hanging="1077"/>
      <w:jc w:val="both"/>
      <w:outlineLvl w:val="4"/>
    </w:pPr>
    <w:rPr>
      <w:rFonts w:eastAsia="Arial Unicode MS" w:cs="Arial"/>
      <w:b/>
      <w:i/>
      <w:spacing w:val="-3"/>
      <w:sz w:val="20"/>
      <w:lang w:val="en-GB"/>
    </w:rPr>
  </w:style>
  <w:style w:type="paragraph" w:styleId="Heading6">
    <w:name w:val="heading 6"/>
    <w:basedOn w:val="Normal"/>
    <w:next w:val="Normal"/>
    <w:link w:val="Heading6Char"/>
    <w:rsid w:val="007964F5"/>
    <w:pPr>
      <w:keepNext/>
      <w:pBdr>
        <w:right w:val="single" w:sz="4" w:space="4" w:color="auto"/>
      </w:pBdr>
      <w:tabs>
        <w:tab w:val="left" w:pos="-720"/>
        <w:tab w:val="num" w:pos="360"/>
        <w:tab w:val="left" w:pos="720"/>
      </w:tabs>
      <w:suppressAutoHyphens/>
      <w:spacing w:after="0" w:line="240" w:lineRule="auto"/>
      <w:jc w:val="both"/>
      <w:outlineLvl w:val="5"/>
    </w:pPr>
    <w:rPr>
      <w:rFonts w:eastAsia="Arial Unicode MS" w:cs="Arial"/>
      <w:b/>
      <w:spacing w:val="-3"/>
      <w:lang w:val="en-GB"/>
    </w:rPr>
  </w:style>
  <w:style w:type="paragraph" w:styleId="Heading7">
    <w:name w:val="heading 7"/>
    <w:basedOn w:val="Normal"/>
    <w:next w:val="Normal"/>
    <w:link w:val="Heading7Char"/>
    <w:rsid w:val="007964F5"/>
    <w:pPr>
      <w:keepNext/>
      <w:tabs>
        <w:tab w:val="left" w:pos="-720"/>
      </w:tabs>
      <w:suppressAutoHyphens/>
      <w:spacing w:after="0" w:line="240" w:lineRule="auto"/>
      <w:jc w:val="both"/>
      <w:outlineLvl w:val="6"/>
    </w:pPr>
    <w:rPr>
      <w:rFonts w:eastAsia="Arial Unicode MS" w:cs="Arial"/>
      <w:b/>
      <w:spacing w:val="-3"/>
      <w:lang w:val="en-GB"/>
    </w:rPr>
  </w:style>
  <w:style w:type="paragraph" w:styleId="Heading8">
    <w:name w:val="heading 8"/>
    <w:basedOn w:val="Normal"/>
    <w:next w:val="Normal"/>
    <w:link w:val="Heading8Char"/>
    <w:rsid w:val="007964F5"/>
    <w:pPr>
      <w:keepNext/>
      <w:tabs>
        <w:tab w:val="left" w:pos="-720"/>
        <w:tab w:val="left" w:pos="1140"/>
      </w:tabs>
      <w:suppressAutoHyphens/>
      <w:spacing w:after="0" w:line="240" w:lineRule="auto"/>
      <w:jc w:val="both"/>
      <w:outlineLvl w:val="7"/>
    </w:pPr>
    <w:rPr>
      <w:rFonts w:eastAsia="Arial Unicode MS" w:cs="Arial"/>
      <w:spacing w:val="-3"/>
      <w:u w:val="single"/>
      <w:lang w:val="en-GB"/>
    </w:rPr>
  </w:style>
  <w:style w:type="paragraph" w:styleId="Heading9">
    <w:name w:val="heading 9"/>
    <w:basedOn w:val="Normal"/>
    <w:next w:val="Normal"/>
    <w:link w:val="Heading9Char"/>
    <w:rsid w:val="007964F5"/>
    <w:pPr>
      <w:keepNext/>
      <w:tabs>
        <w:tab w:val="left" w:pos="-720"/>
      </w:tabs>
      <w:suppressAutoHyphens/>
      <w:spacing w:after="0" w:line="240" w:lineRule="auto"/>
      <w:jc w:val="both"/>
      <w:outlineLvl w:val="8"/>
    </w:pPr>
    <w:rPr>
      <w:rFonts w:eastAsia="Arial Unicode MS" w:cs="Arial"/>
      <w:spacing w:val="-3"/>
      <w:u w:val="single"/>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style>
  <w:style w:type="paragraph" w:styleId="Caption">
    <w:name w:val="caption"/>
    <w:basedOn w:val="Normal"/>
    <w:next w:val="Normal"/>
    <w:uiPriority w:val="35"/>
    <w:qFormat/>
    <w:pPr>
      <w:spacing w:line="240" w:lineRule="auto"/>
    </w:pPr>
    <w:rPr>
      <w:b/>
      <w:bCs/>
      <w:color w:val="4F81BD"/>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rPr>
      <w:rFonts w:ascii="Cambria" w:eastAsia="Times New Roman" w:hAnsi="Cambria"/>
      <w:i/>
      <w:iCs/>
      <w:color w:val="4F81BD"/>
      <w:spacing w:val="15"/>
      <w:sz w:val="24"/>
      <w:szCs w:val="24"/>
    </w:rPr>
  </w:style>
  <w:style w:type="paragraph" w:styleId="TOC1">
    <w:name w:val="toc 1"/>
    <w:basedOn w:val="Normal"/>
    <w:next w:val="Normal"/>
    <w:uiPriority w:val="39"/>
    <w:unhideWhenUsed/>
    <w:pPr>
      <w:spacing w:after="100"/>
    </w:pPr>
    <w:rPr>
      <w:rFonts w:eastAsia="Times New Roman"/>
    </w:rPr>
  </w:style>
  <w:style w:type="paragraph" w:styleId="TOC2">
    <w:name w:val="toc 2"/>
    <w:basedOn w:val="Normal"/>
    <w:next w:val="Normal"/>
    <w:uiPriority w:val="39"/>
    <w:unhideWhenUsed/>
    <w:pPr>
      <w:spacing w:after="100"/>
      <w:ind w:left="220"/>
    </w:pPr>
    <w:rPr>
      <w:rFonts w:eastAsia="Times New Roman"/>
    </w:rPr>
  </w:style>
  <w:style w:type="paragraph" w:styleId="TOC3">
    <w:name w:val="toc 3"/>
    <w:basedOn w:val="Normal"/>
    <w:next w:val="Normal"/>
    <w:uiPriority w:val="39"/>
    <w:unhideWhenUsed/>
    <w:pPr>
      <w:spacing w:after="100"/>
      <w:ind w:left="440"/>
    </w:pPr>
    <w:rPr>
      <w:rFonts w:eastAsia="Times New Roman"/>
    </w:rPr>
  </w:style>
  <w:style w:type="character" w:styleId="CommentReference">
    <w:name w:val="annotation reference"/>
    <w:uiPriority w:val="99"/>
    <w:unhideWhenUsed/>
    <w:rPr>
      <w:sz w:val="16"/>
      <w:szCs w:val="16"/>
    </w:rPr>
  </w:style>
  <w:style w:type="character" w:styleId="Hyperlink">
    <w:name w:val="Hyperlink"/>
    <w:uiPriority w:val="99"/>
    <w:unhideWhenUsed/>
    <w:rPr>
      <w:color w:val="0000FF"/>
      <w:u w:val="single"/>
    </w:rPr>
  </w:style>
  <w:style w:type="paragraph" w:customStyle="1" w:styleId="Standard">
    <w:name w:val="Standard"/>
    <w:pPr>
      <w:widowControl w:val="0"/>
      <w:tabs>
        <w:tab w:val="left" w:pos="720"/>
      </w:tabs>
      <w:suppressAutoHyphens/>
      <w:overflowPunct w:val="0"/>
      <w:autoSpaceDE w:val="0"/>
      <w:autoSpaceDN w:val="0"/>
      <w:spacing w:after="200" w:line="276" w:lineRule="auto"/>
      <w:textAlignment w:val="baseline"/>
    </w:pPr>
    <w:rPr>
      <w:rFonts w:ascii="Liberation Sans" w:eastAsia="Times New Roman" w:hAnsi="Liberation Sans" w:cs="Liberation Sans"/>
      <w:kern w:val="3"/>
      <w:lang w:val="en-US" w:eastAsia="zh-CN"/>
    </w:rPr>
  </w:style>
  <w:style w:type="paragraph" w:customStyle="1" w:styleId="3C-table">
    <w:name w:val="3C -table"/>
    <w:basedOn w:val="NoSpacing1"/>
    <w:rPr>
      <w:rFonts w:ascii="Courier New" w:hAnsi="Courier New" w:cs="Courier New"/>
      <w:sz w:val="18"/>
    </w:rPr>
  </w:style>
  <w:style w:type="paragraph" w:customStyle="1" w:styleId="NoSpacing1">
    <w:name w:val="No Spacing1"/>
    <w:link w:val="NoSpacingChar"/>
    <w:uiPriority w:val="1"/>
    <w:pPr>
      <w:spacing w:after="200" w:line="276" w:lineRule="auto"/>
    </w:pPr>
    <w:rPr>
      <w:rFonts w:eastAsia="Times New Roman"/>
      <w:sz w:val="22"/>
      <w:szCs w:val="22"/>
      <w:lang w:val="en-US" w:eastAsia="en-US"/>
    </w:rPr>
  </w:style>
  <w:style w:type="paragraph" w:customStyle="1" w:styleId="TOCHeading1">
    <w:name w:val="TOC Heading1"/>
    <w:basedOn w:val="Heading1"/>
    <w:next w:val="Normal"/>
    <w:uiPriority w:val="39"/>
    <w:pPr>
      <w:outlineLvl w:val="9"/>
    </w:pPr>
  </w:style>
  <w:style w:type="paragraph" w:customStyle="1" w:styleId="RHBodyText">
    <w:name w:val="RH Body Text"/>
    <w:basedOn w:val="Standard"/>
    <w:pPr>
      <w:widowControl/>
      <w:spacing w:before="120" w:after="120"/>
    </w:pPr>
  </w:style>
  <w:style w:type="paragraph" w:customStyle="1" w:styleId="ListParagraph1">
    <w:name w:val="List Paragraph1"/>
    <w:basedOn w:val="Normal"/>
    <w:uiPriority w:val="34"/>
    <w:pPr>
      <w:ind w:left="720"/>
    </w:pPr>
  </w:style>
  <w:style w:type="paragraph" w:customStyle="1" w:styleId="Description">
    <w:name w:val="Description"/>
    <w:basedOn w:val="BodyText"/>
  </w:style>
  <w:style w:type="paragraph" w:customStyle="1" w:styleId="Quote1">
    <w:name w:val="Quote1"/>
    <w:basedOn w:val="Normal"/>
    <w:next w:val="Normal"/>
    <w:link w:val="QuoteChar"/>
    <w:uiPriority w:val="29"/>
    <w:rPr>
      <w:i/>
      <w:iCs/>
      <w:color w:val="000000"/>
    </w:rPr>
  </w:style>
  <w:style w:type="paragraph" w:customStyle="1" w:styleId="Revision1">
    <w:name w:val="Revision1"/>
    <w:uiPriority w:val="99"/>
    <w:semiHidden/>
    <w:pPr>
      <w:spacing w:after="200" w:line="276" w:lineRule="auto"/>
    </w:pPr>
    <w:rPr>
      <w:rFonts w:ascii="Arial" w:hAnsi="Arial"/>
      <w:sz w:val="22"/>
      <w:szCs w:val="22"/>
      <w:lang w:val="en-US" w:eastAsia="en-US"/>
    </w:rPr>
  </w:style>
  <w:style w:type="paragraph" w:customStyle="1" w:styleId="NoSpacing2">
    <w:name w:val="No Spacing2"/>
    <w:uiPriority w:val="1"/>
    <w:pPr>
      <w:spacing w:after="160" w:line="259" w:lineRule="auto"/>
    </w:pPr>
    <w:rPr>
      <w:rFonts w:ascii="Arial" w:hAnsi="Arial"/>
      <w:sz w:val="22"/>
      <w:szCs w:val="22"/>
      <w:lang w:val="en-US" w:eastAsia="en-US"/>
    </w:rPr>
  </w:style>
  <w:style w:type="character" w:customStyle="1" w:styleId="IntenseEmphasis1">
    <w:name w:val="Intense Emphasis1"/>
    <w:uiPriority w:val="21"/>
    <w:rPr>
      <w:b/>
      <w:bCs/>
      <w:i/>
      <w:iCs/>
      <w:color w:val="4F81BD"/>
    </w:rPr>
  </w:style>
  <w:style w:type="character" w:customStyle="1" w:styleId="CommentSubjectChar">
    <w:name w:val="Comment Subject Char"/>
    <w:link w:val="CommentSubject"/>
    <w:uiPriority w:val="99"/>
    <w:rPr>
      <w:rFonts w:ascii="Arial" w:eastAsia="Calibri" w:hAnsi="Arial" w:cs="Times New Roman"/>
      <w:b/>
      <w:bCs/>
      <w:sz w:val="20"/>
      <w:szCs w:val="20"/>
    </w:rPr>
  </w:style>
  <w:style w:type="character" w:customStyle="1" w:styleId="CommentTextChar">
    <w:name w:val="Comment Text Char"/>
    <w:link w:val="CommentText"/>
    <w:uiPriority w:val="99"/>
    <w:rPr>
      <w:rFonts w:ascii="Arial" w:eastAsia="Calibri" w:hAnsi="Arial" w:cs="Times New Roman"/>
      <w:sz w:val="20"/>
      <w:szCs w:val="20"/>
    </w:rPr>
  </w:style>
  <w:style w:type="character" w:customStyle="1" w:styleId="FooterChar">
    <w:name w:val="Footer Char"/>
    <w:link w:val="Footer"/>
    <w:uiPriority w:val="99"/>
    <w:rPr>
      <w:rFonts w:ascii="Arial" w:eastAsia="Calibri" w:hAnsi="Arial" w:cs="Times New Roman"/>
    </w:rPr>
  </w:style>
  <w:style w:type="character" w:customStyle="1" w:styleId="Heading2Char">
    <w:name w:val="Heading 2 Char"/>
    <w:link w:val="Heading2"/>
    <w:uiPriority w:val="9"/>
    <w:rsid w:val="00427EA3"/>
    <w:rPr>
      <w:rFonts w:ascii="Arial" w:eastAsia="Times New Roman" w:hAnsi="Arial"/>
      <w:b/>
      <w:bCs/>
      <w:iCs/>
      <w:sz w:val="24"/>
      <w:szCs w:val="28"/>
      <w:lang w:val="en-US" w:eastAsia="en-US"/>
    </w:rPr>
  </w:style>
  <w:style w:type="character" w:customStyle="1" w:styleId="QuoteChar">
    <w:name w:val="Quote Char"/>
    <w:link w:val="Quote1"/>
    <w:uiPriority w:val="29"/>
    <w:rPr>
      <w:rFonts w:ascii="Arial" w:eastAsia="Calibri" w:hAnsi="Arial" w:cs="Times New Roman"/>
      <w:i/>
      <w:iCs/>
      <w:color w:val="000000"/>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BalloonTextChar">
    <w:name w:val="Balloon Text Char"/>
    <w:link w:val="BalloonText"/>
    <w:uiPriority w:val="99"/>
    <w:rPr>
      <w:rFonts w:ascii="Tahoma" w:eastAsia="Calibri" w:hAnsi="Tahoma" w:cs="Tahoma"/>
      <w:sz w:val="16"/>
      <w:szCs w:val="16"/>
    </w:rPr>
  </w:style>
  <w:style w:type="character" w:customStyle="1" w:styleId="BodyTextChar">
    <w:name w:val="Body Text Char"/>
    <w:link w:val="BodyText"/>
    <w:uiPriority w:val="99"/>
    <w:rPr>
      <w:rFonts w:ascii="Arial" w:eastAsia="Calibri" w:hAnsi="Arial" w:cs="Times New Roman"/>
    </w:rPr>
  </w:style>
  <w:style w:type="character" w:customStyle="1" w:styleId="Heading4Char">
    <w:name w:val="Heading 4 Char"/>
    <w:link w:val="Heading4"/>
    <w:uiPriority w:val="9"/>
    <w:rsid w:val="005C4BBE"/>
    <w:rPr>
      <w:rFonts w:ascii="Cambria" w:eastAsia="Times New Roman" w:hAnsi="Cambria"/>
      <w:b/>
      <w:bCs/>
      <w:i/>
      <w:iCs/>
      <w:color w:val="4F81BD"/>
      <w:sz w:val="22"/>
      <w:szCs w:val="22"/>
      <w:lang w:val="en-US" w:eastAsia="en-US"/>
    </w:rPr>
  </w:style>
  <w:style w:type="character" w:customStyle="1" w:styleId="Heading3Char">
    <w:name w:val="Heading 3 Char"/>
    <w:link w:val="Heading3"/>
    <w:uiPriority w:val="9"/>
    <w:rsid w:val="00427EA3"/>
    <w:rPr>
      <w:rFonts w:ascii="Arial" w:eastAsia="Times New Roman" w:hAnsi="Arial"/>
      <w:b/>
      <w:bCs/>
      <w:sz w:val="22"/>
      <w:szCs w:val="22"/>
      <w:lang w:val="en-US" w:eastAsia="en-US"/>
    </w:rPr>
  </w:style>
  <w:style w:type="character" w:customStyle="1" w:styleId="HeaderChar">
    <w:name w:val="Header Char"/>
    <w:link w:val="Header"/>
    <w:uiPriority w:val="99"/>
    <w:rPr>
      <w:rFonts w:ascii="Arial" w:eastAsia="Calibri" w:hAnsi="Arial" w:cs="Times New Roman"/>
    </w:rPr>
  </w:style>
  <w:style w:type="character" w:customStyle="1" w:styleId="NoSpacingChar">
    <w:name w:val="No Spacing Char"/>
    <w:link w:val="NoSpacing1"/>
    <w:uiPriority w:val="1"/>
    <w:rPr>
      <w:rFonts w:ascii="Times New Roman" w:eastAsia="Times New Roman" w:hAnsi="Times New Roman" w:cs="Times New Roman"/>
      <w:sz w:val="22"/>
      <w:szCs w:val="22"/>
      <w:lang w:val="en-US" w:eastAsia="en-US" w:bidi="ar-SA"/>
    </w:rPr>
  </w:style>
  <w:style w:type="character" w:customStyle="1" w:styleId="Heading1Char">
    <w:name w:val="Heading 1 Char"/>
    <w:link w:val="Heading1"/>
    <w:uiPriority w:val="9"/>
    <w:rPr>
      <w:rFonts w:ascii="Arial Bold" w:eastAsia="Times New Roman" w:hAnsi="Arial Bold" w:cs="Times New Roman"/>
      <w:b/>
      <w:bCs/>
      <w:caps/>
      <w:sz w:val="24"/>
      <w:szCs w:val="28"/>
    </w:rPr>
  </w:style>
  <w:style w:type="character" w:customStyle="1" w:styleId="font11">
    <w:name w:val="font11"/>
    <w:rPr>
      <w:rFonts w:ascii="Calibri" w:hAnsi="Calibri" w:cs="Calibri" w:hint="eastAsia"/>
      <w:color w:val="000000"/>
      <w:sz w:val="18"/>
      <w:szCs w:val="18"/>
    </w:rPr>
  </w:style>
  <w:style w:type="paragraph" w:styleId="ListParagraph">
    <w:name w:val="List Paragraph"/>
    <w:aliases w:val="Use Case List Paragraph,Heading2,Body Bullet,List bullet,List Paragraph 1,Ref,List Bullet1,Table Number Paragraph,B1,Figure_name,bu1,bu1 + Before:  0 pt,After:  6 pt,List Paragraph Char Char,lp1,b,Bulet1,Equipment,List_TIS,Bullets"/>
    <w:basedOn w:val="Normal"/>
    <w:link w:val="ListParagraphChar"/>
    <w:uiPriority w:val="34"/>
    <w:rsid w:val="00B56BB9"/>
    <w:pPr>
      <w:ind w:left="720"/>
      <w:contextualSpacing/>
    </w:pPr>
  </w:style>
  <w:style w:type="character" w:customStyle="1" w:styleId="ListParagraphChar">
    <w:name w:val="List Paragraph Char"/>
    <w:aliases w:val="Use Case List Paragraph Char,Heading2 Char,Body Bullet Char,List bullet Char,List Paragraph 1 Char,Ref Char,List Bullet1 Char,Table Number Paragraph Char,B1 Char,Figure_name Char,bu1 Char,bu1 + Before:  0 pt Char,After:  6 pt Char"/>
    <w:link w:val="ListParagraph"/>
    <w:uiPriority w:val="34"/>
    <w:qFormat/>
    <w:locked/>
    <w:rsid w:val="00EE24D1"/>
    <w:rPr>
      <w:rFonts w:ascii="Arial" w:hAnsi="Arial"/>
      <w:sz w:val="22"/>
      <w:szCs w:val="22"/>
      <w:lang w:val="en-US" w:eastAsia="en-US"/>
    </w:rPr>
  </w:style>
  <w:style w:type="table" w:styleId="TableGrid">
    <w:name w:val="Table Grid"/>
    <w:basedOn w:val="TableNormal"/>
    <w:uiPriority w:val="39"/>
    <w:rsid w:val="00F12CB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1D9A"/>
    <w:rPr>
      <w:rFonts w:ascii="Arial" w:hAnsi="Arial"/>
      <w:sz w:val="22"/>
      <w:szCs w:val="22"/>
      <w:lang w:val="en-US" w:eastAsia="en-US"/>
    </w:rPr>
  </w:style>
  <w:style w:type="table" w:styleId="GridTable4-Accent6">
    <w:name w:val="Grid Table 4 Accent 6"/>
    <w:basedOn w:val="TableNormal"/>
    <w:uiPriority w:val="49"/>
    <w:rsid w:val="005515C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28788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4">
    <w:name w:val="toc 4"/>
    <w:basedOn w:val="Normal"/>
    <w:next w:val="Normal"/>
    <w:autoRedefine/>
    <w:uiPriority w:val="39"/>
    <w:semiHidden/>
    <w:unhideWhenUsed/>
    <w:rsid w:val="00735CD4"/>
    <w:pPr>
      <w:spacing w:after="100"/>
      <w:ind w:left="660"/>
    </w:pPr>
  </w:style>
  <w:style w:type="character" w:customStyle="1" w:styleId="Heading5Char">
    <w:name w:val="Heading 5 Char"/>
    <w:basedOn w:val="DefaultParagraphFont"/>
    <w:link w:val="Heading5"/>
    <w:uiPriority w:val="9"/>
    <w:rsid w:val="005C4BBE"/>
    <w:rPr>
      <w:rFonts w:ascii="Arial" w:eastAsia="Arial Unicode MS" w:hAnsi="Arial" w:cs="Arial"/>
      <w:b/>
      <w:i/>
      <w:spacing w:val="-3"/>
      <w:szCs w:val="22"/>
      <w:lang w:val="en-GB" w:eastAsia="en-US"/>
    </w:rPr>
  </w:style>
  <w:style w:type="character" w:customStyle="1" w:styleId="Heading6Char">
    <w:name w:val="Heading 6 Char"/>
    <w:basedOn w:val="DefaultParagraphFont"/>
    <w:link w:val="Heading6"/>
    <w:rsid w:val="007964F5"/>
    <w:rPr>
      <w:rFonts w:ascii="Arial" w:eastAsia="Arial Unicode MS" w:hAnsi="Arial" w:cs="Arial"/>
      <w:b/>
      <w:spacing w:val="-3"/>
      <w:sz w:val="22"/>
      <w:szCs w:val="22"/>
      <w:lang w:val="en-GB" w:eastAsia="en-US"/>
    </w:rPr>
  </w:style>
  <w:style w:type="character" w:customStyle="1" w:styleId="Heading7Char">
    <w:name w:val="Heading 7 Char"/>
    <w:basedOn w:val="DefaultParagraphFont"/>
    <w:link w:val="Heading7"/>
    <w:rsid w:val="007964F5"/>
    <w:rPr>
      <w:rFonts w:ascii="Arial" w:eastAsia="Arial Unicode MS" w:hAnsi="Arial" w:cs="Arial"/>
      <w:b/>
      <w:spacing w:val="-3"/>
      <w:sz w:val="22"/>
      <w:szCs w:val="22"/>
      <w:lang w:val="en-GB" w:eastAsia="en-US"/>
    </w:rPr>
  </w:style>
  <w:style w:type="character" w:customStyle="1" w:styleId="Heading8Char">
    <w:name w:val="Heading 8 Char"/>
    <w:basedOn w:val="DefaultParagraphFont"/>
    <w:link w:val="Heading8"/>
    <w:rsid w:val="007964F5"/>
    <w:rPr>
      <w:rFonts w:ascii="Arial" w:eastAsia="Arial Unicode MS" w:hAnsi="Arial" w:cs="Arial"/>
      <w:spacing w:val="-3"/>
      <w:sz w:val="22"/>
      <w:szCs w:val="22"/>
      <w:u w:val="single"/>
      <w:lang w:val="en-GB" w:eastAsia="en-US"/>
    </w:rPr>
  </w:style>
  <w:style w:type="character" w:customStyle="1" w:styleId="Heading9Char">
    <w:name w:val="Heading 9 Char"/>
    <w:basedOn w:val="DefaultParagraphFont"/>
    <w:link w:val="Heading9"/>
    <w:rsid w:val="007964F5"/>
    <w:rPr>
      <w:rFonts w:ascii="Arial" w:eastAsia="Arial Unicode MS" w:hAnsi="Arial" w:cs="Arial"/>
      <w:spacing w:val="-3"/>
      <w:sz w:val="22"/>
      <w:szCs w:val="22"/>
      <w:u w:val="single"/>
      <w:lang w:val="en-GB" w:eastAsia="en-US"/>
    </w:rPr>
  </w:style>
  <w:style w:type="paragraph" w:customStyle="1" w:styleId="Default">
    <w:name w:val="Default"/>
    <w:link w:val="DefaultChar"/>
    <w:qFormat/>
    <w:rsid w:val="0060769B"/>
    <w:pPr>
      <w:autoSpaceDE w:val="0"/>
      <w:autoSpaceDN w:val="0"/>
      <w:adjustRightInd w:val="0"/>
    </w:pPr>
    <w:rPr>
      <w:rFonts w:ascii="Arial" w:eastAsiaTheme="minorEastAsia" w:hAnsi="Arial" w:cs="Arial"/>
      <w:color w:val="000000"/>
      <w:sz w:val="24"/>
      <w:szCs w:val="24"/>
      <w:lang w:val="en-US" w:eastAsia="ja-JP"/>
    </w:rPr>
  </w:style>
  <w:style w:type="character" w:customStyle="1" w:styleId="ParagraphNumber">
    <w:name w:val="ParagraphNumber"/>
    <w:basedOn w:val="DefaultParagraphFont"/>
    <w:uiPriority w:val="1"/>
    <w:rsid w:val="0060769B"/>
    <w:rPr>
      <w:b w:val="0"/>
      <w:i w:val="0"/>
      <w:color w:val="A6A6A6" w:themeColor="background1" w:themeShade="A6"/>
      <w:w w:val="80"/>
      <w:sz w:val="20"/>
      <w:bdr w:val="none" w:sz="0" w:space="0" w:color="auto"/>
      <w:shd w:val="clear" w:color="auto" w:fill="auto"/>
    </w:rPr>
  </w:style>
  <w:style w:type="paragraph" w:styleId="NoSpacing">
    <w:name w:val="No Spacing"/>
    <w:uiPriority w:val="1"/>
    <w:rsid w:val="0060769B"/>
    <w:rPr>
      <w:rFonts w:ascii="Verdana" w:eastAsiaTheme="minorHAnsi" w:hAnsi="Verdana" w:cstheme="minorBidi"/>
      <w:sz w:val="22"/>
      <w:szCs w:val="22"/>
      <w:lang w:val="en-US" w:eastAsia="en-US"/>
    </w:rPr>
  </w:style>
  <w:style w:type="paragraph" w:styleId="Title">
    <w:name w:val="Title"/>
    <w:basedOn w:val="Normal"/>
    <w:next w:val="Normal"/>
    <w:link w:val="TitleChar"/>
    <w:uiPriority w:val="10"/>
    <w:rsid w:val="0060769B"/>
    <w:pPr>
      <w:spacing w:after="0" w:line="240" w:lineRule="auto"/>
      <w:contextualSpacing/>
    </w:pPr>
    <w:rPr>
      <w:rFonts w:ascii="Verdana" w:eastAsiaTheme="majorEastAsia" w:hAnsi="Verdana" w:cstheme="majorBidi"/>
      <w:color w:val="000000"/>
      <w:spacing w:val="-10"/>
      <w:kern w:val="28"/>
      <w:sz w:val="56"/>
      <w:szCs w:val="56"/>
      <w:lang w:eastAsia="zh-CN"/>
    </w:rPr>
  </w:style>
  <w:style w:type="character" w:customStyle="1" w:styleId="TitleChar">
    <w:name w:val="Title Char"/>
    <w:basedOn w:val="DefaultParagraphFont"/>
    <w:link w:val="Title"/>
    <w:uiPriority w:val="10"/>
    <w:rsid w:val="0060769B"/>
    <w:rPr>
      <w:rFonts w:ascii="Verdana" w:eastAsiaTheme="majorEastAsia" w:hAnsi="Verdana" w:cstheme="majorBidi"/>
      <w:color w:val="000000"/>
      <w:spacing w:val="-10"/>
      <w:kern w:val="28"/>
      <w:sz w:val="56"/>
      <w:szCs w:val="56"/>
      <w:lang w:val="en-US" w:eastAsia="zh-CN"/>
    </w:rPr>
  </w:style>
  <w:style w:type="table" w:customStyle="1" w:styleId="TableGrid0">
    <w:name w:val="TableGrid"/>
    <w:rsid w:val="0060769B"/>
    <w:rPr>
      <w:rFonts w:asciiTheme="minorHAnsi" w:eastAsiaTheme="minorEastAsia" w:hAnsiTheme="minorHAnsi" w:cstheme="minorBidi"/>
      <w:sz w:val="22"/>
      <w:szCs w:val="22"/>
      <w:lang w:val="en-US" w:eastAsia="zh-CN"/>
    </w:rPr>
    <w:tblPr>
      <w:tblCellMar>
        <w:top w:w="0" w:type="dxa"/>
        <w:left w:w="0" w:type="dxa"/>
        <w:bottom w:w="0" w:type="dxa"/>
        <w:right w:w="0" w:type="dxa"/>
      </w:tblCellMar>
    </w:tblPr>
  </w:style>
  <w:style w:type="character" w:customStyle="1" w:styleId="DateChar">
    <w:name w:val="Date Char"/>
    <w:basedOn w:val="DefaultParagraphFont"/>
    <w:link w:val="Date"/>
    <w:uiPriority w:val="99"/>
    <w:semiHidden/>
    <w:rsid w:val="0060769B"/>
    <w:rPr>
      <w:rFonts w:ascii="Calibri" w:eastAsia="Calibri" w:hAnsi="Calibri" w:cs="Calibri"/>
      <w:color w:val="000000"/>
      <w:lang w:eastAsia="zh-CN"/>
    </w:rPr>
  </w:style>
  <w:style w:type="paragraph" w:styleId="Date">
    <w:name w:val="Date"/>
    <w:basedOn w:val="Normal"/>
    <w:next w:val="Normal"/>
    <w:link w:val="DateChar"/>
    <w:uiPriority w:val="99"/>
    <w:semiHidden/>
    <w:unhideWhenUsed/>
    <w:rsid w:val="0060769B"/>
    <w:pPr>
      <w:spacing w:after="160" w:line="259" w:lineRule="auto"/>
    </w:pPr>
    <w:rPr>
      <w:rFonts w:ascii="Calibri" w:eastAsia="Calibri" w:hAnsi="Calibri" w:cs="Calibri"/>
      <w:color w:val="000000"/>
      <w:sz w:val="20"/>
      <w:szCs w:val="20"/>
      <w:lang w:val="en-IN" w:eastAsia="zh-CN"/>
    </w:rPr>
  </w:style>
  <w:style w:type="character" w:customStyle="1" w:styleId="DateChar1">
    <w:name w:val="Date Char1"/>
    <w:basedOn w:val="DefaultParagraphFont"/>
    <w:semiHidden/>
    <w:rsid w:val="0060769B"/>
    <w:rPr>
      <w:rFonts w:ascii="Arial" w:hAnsi="Arial"/>
      <w:sz w:val="22"/>
      <w:szCs w:val="22"/>
      <w:lang w:val="en-US" w:eastAsia="en-US"/>
    </w:rPr>
  </w:style>
  <w:style w:type="paragraph" w:styleId="TOCHeading">
    <w:name w:val="TOC Heading"/>
    <w:basedOn w:val="Heading1"/>
    <w:next w:val="Normal"/>
    <w:uiPriority w:val="39"/>
    <w:unhideWhenUsed/>
    <w:rsid w:val="0060769B"/>
    <w:pPr>
      <w:spacing w:before="240" w:line="259" w:lineRule="auto"/>
      <w:outlineLvl w:val="9"/>
    </w:pPr>
    <w:rPr>
      <w:rFonts w:asciiTheme="majorHAnsi" w:eastAsiaTheme="majorEastAsia" w:hAnsiTheme="majorHAnsi" w:cstheme="majorBidi"/>
      <w:b w:val="0"/>
      <w:bCs w:val="0"/>
      <w:caps w:val="0"/>
      <w:color w:val="365F91" w:themeColor="accent1" w:themeShade="BF"/>
      <w:sz w:val="32"/>
      <w:szCs w:val="32"/>
      <w:u w:color="000000"/>
      <w:lang w:eastAsia="zh-CN"/>
    </w:rPr>
  </w:style>
  <w:style w:type="paragraph" w:styleId="FootnoteText">
    <w:name w:val="footnote text"/>
    <w:basedOn w:val="Normal"/>
    <w:link w:val="FootnoteTextChar"/>
    <w:uiPriority w:val="99"/>
    <w:unhideWhenUsed/>
    <w:rsid w:val="0060769B"/>
    <w:pPr>
      <w:spacing w:after="0" w:line="240" w:lineRule="auto"/>
      <w:ind w:left="170"/>
    </w:pPr>
    <w:rPr>
      <w:rFonts w:ascii="Calibri" w:eastAsia="Calibri" w:hAnsi="Calibri" w:cs="Calibri"/>
      <w:color w:val="000000"/>
      <w:sz w:val="20"/>
      <w:szCs w:val="20"/>
      <w:lang w:eastAsia="zh-CN"/>
    </w:rPr>
  </w:style>
  <w:style w:type="character" w:customStyle="1" w:styleId="FootnoteTextChar">
    <w:name w:val="Footnote Text Char"/>
    <w:basedOn w:val="DefaultParagraphFont"/>
    <w:link w:val="FootnoteText"/>
    <w:uiPriority w:val="99"/>
    <w:rsid w:val="0060769B"/>
    <w:rPr>
      <w:rFonts w:ascii="Calibri" w:eastAsia="Calibri" w:hAnsi="Calibri" w:cs="Calibri"/>
      <w:color w:val="000000"/>
      <w:lang w:val="en-US" w:eastAsia="zh-CN"/>
    </w:rPr>
  </w:style>
  <w:style w:type="paragraph" w:customStyle="1" w:styleId="a">
    <w:name w:val="項目符號 (表格)"/>
    <w:basedOn w:val="Normal"/>
    <w:rsid w:val="0060769B"/>
    <w:pPr>
      <w:numPr>
        <w:numId w:val="21"/>
      </w:numPr>
      <w:tabs>
        <w:tab w:val="left" w:pos="360"/>
      </w:tabs>
      <w:topLinePunct/>
      <w:spacing w:after="0" w:line="240" w:lineRule="auto"/>
    </w:pPr>
    <w:rPr>
      <w:rFonts w:ascii="Times New Roman" w:eastAsia="PMingLiU" w:hAnsi="Times New Roman"/>
      <w:sz w:val="24"/>
      <w:szCs w:val="20"/>
      <w:lang w:eastAsia="zh-TW"/>
    </w:rPr>
  </w:style>
  <w:style w:type="character" w:styleId="PlaceholderText">
    <w:name w:val="Placeholder Text"/>
    <w:basedOn w:val="DefaultParagraphFont"/>
    <w:uiPriority w:val="99"/>
    <w:semiHidden/>
    <w:rsid w:val="0060769B"/>
    <w:rPr>
      <w:color w:val="808080"/>
    </w:rPr>
  </w:style>
  <w:style w:type="paragraph" w:customStyle="1" w:styleId="TableParagraph">
    <w:name w:val="Table Paragraph"/>
    <w:basedOn w:val="Normal"/>
    <w:uiPriority w:val="1"/>
    <w:qFormat/>
    <w:rsid w:val="0084648A"/>
    <w:pPr>
      <w:widowControl w:val="0"/>
      <w:autoSpaceDE w:val="0"/>
      <w:autoSpaceDN w:val="0"/>
      <w:spacing w:before="26" w:after="0" w:line="240" w:lineRule="auto"/>
      <w:ind w:left="57"/>
    </w:pPr>
    <w:rPr>
      <w:rFonts w:eastAsia="Arial" w:cs="Arial"/>
      <w:sz w:val="20"/>
      <w:lang w:bidi="en-US"/>
    </w:rPr>
  </w:style>
  <w:style w:type="table" w:customStyle="1" w:styleId="TableGrid2">
    <w:name w:val="Table Grid2"/>
    <w:basedOn w:val="TableNormal"/>
    <w:next w:val="TableGrid"/>
    <w:uiPriority w:val="39"/>
    <w:rsid w:val="0060769B"/>
    <w:rPr>
      <w:rFonts w:asciiTheme="minorHAnsi" w:eastAsiaTheme="minorEastAsia" w:hAnsiTheme="minorHAnsi" w:cstheme="minorBid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60769B"/>
    <w:rPr>
      <w:rFonts w:asciiTheme="minorHAnsi" w:eastAsiaTheme="minorEastAsia" w:hAnsiTheme="minorHAnsi" w:cstheme="minorBidi"/>
      <w:sz w:val="22"/>
      <w:szCs w:val="22"/>
      <w:lang w:val="en-US"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60769B"/>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FollowedHyperlink">
    <w:name w:val="FollowedHyperlink"/>
    <w:basedOn w:val="DefaultParagraphFont"/>
    <w:semiHidden/>
    <w:unhideWhenUsed/>
    <w:rsid w:val="0060769B"/>
    <w:rPr>
      <w:color w:val="800080" w:themeColor="followedHyperlink"/>
      <w:u w:val="single"/>
    </w:rPr>
  </w:style>
  <w:style w:type="paragraph" w:styleId="TableofFigures">
    <w:name w:val="table of figures"/>
    <w:basedOn w:val="Normal"/>
    <w:next w:val="Normal"/>
    <w:uiPriority w:val="99"/>
    <w:unhideWhenUsed/>
    <w:rsid w:val="00D2597F"/>
    <w:pPr>
      <w:spacing w:after="0"/>
    </w:pPr>
  </w:style>
  <w:style w:type="character" w:customStyle="1" w:styleId="DiagramShape">
    <w:name w:val="DiagramShape"/>
    <w:basedOn w:val="DefaultParagraphFont"/>
    <w:uiPriority w:val="1"/>
    <w:qFormat/>
    <w:rsid w:val="00090137"/>
    <w:rPr>
      <w:b w:val="0"/>
      <w:color w:val="0070C0"/>
      <w:bdr w:val="none" w:sz="0" w:space="0" w:color="auto"/>
      <w:shd w:val="clear" w:color="auto" w:fill="F2F2F2" w:themeFill="background1" w:themeFillShade="F2"/>
    </w:rPr>
  </w:style>
  <w:style w:type="paragraph" w:customStyle="1" w:styleId="ListDot">
    <w:name w:val="List Dot"/>
    <w:basedOn w:val="Default"/>
    <w:rsid w:val="00A81043"/>
    <w:pPr>
      <w:keepLines/>
      <w:numPr>
        <w:numId w:val="32"/>
      </w:numPr>
      <w:autoSpaceDE/>
      <w:autoSpaceDN/>
      <w:adjustRightInd/>
      <w:spacing w:before="120"/>
    </w:pPr>
    <w:rPr>
      <w:rFonts w:eastAsia="MS Mincho" w:cs="Times New Roman"/>
      <w:color w:val="auto"/>
      <w:sz w:val="20"/>
      <w:lang w:eastAsia="en-US"/>
    </w:rPr>
  </w:style>
  <w:style w:type="character" w:customStyle="1" w:styleId="DefaultChar">
    <w:name w:val="Default Char"/>
    <w:basedOn w:val="DefaultParagraphFont"/>
    <w:link w:val="Default"/>
    <w:rsid w:val="00DF20B3"/>
    <w:rPr>
      <w:rFonts w:ascii="Arial" w:eastAsiaTheme="minorEastAsia" w:hAnsi="Arial" w:cs="Arial"/>
      <w:color w:val="000000"/>
      <w:sz w:val="24"/>
      <w:szCs w:val="24"/>
      <w:lang w:val="en-US" w:eastAsia="ja-JP"/>
    </w:rPr>
  </w:style>
  <w:style w:type="character" w:styleId="FootnoteReference">
    <w:name w:val="footnote reference"/>
    <w:basedOn w:val="DefaultParagraphFont"/>
    <w:unhideWhenUsed/>
    <w:rsid w:val="00E82E8E"/>
    <w:rPr>
      <w:vertAlign w:val="superscript"/>
    </w:rPr>
  </w:style>
  <w:style w:type="paragraph" w:styleId="IntenseQuote">
    <w:name w:val="Intense Quote"/>
    <w:basedOn w:val="Normal"/>
    <w:next w:val="Normal"/>
    <w:link w:val="IntenseQuoteChar"/>
    <w:uiPriority w:val="30"/>
    <w:rsid w:val="007678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67864"/>
    <w:rPr>
      <w:rFonts w:ascii="Arial" w:hAnsi="Arial"/>
      <w:i/>
      <w:iCs/>
      <w:color w:val="4F81BD" w:themeColor="accent1"/>
      <w:sz w:val="22"/>
      <w:szCs w:val="22"/>
      <w:lang w:val="en-US" w:eastAsia="en-US"/>
    </w:rPr>
  </w:style>
  <w:style w:type="character" w:styleId="Emphasis">
    <w:name w:val="Emphasis"/>
    <w:basedOn w:val="DefaultParagraphFont"/>
    <w:uiPriority w:val="20"/>
    <w:qFormat/>
    <w:rsid w:val="00767864"/>
    <w:rPr>
      <w:i/>
      <w:iCs/>
    </w:rPr>
  </w:style>
  <w:style w:type="paragraph" w:customStyle="1" w:styleId="Note">
    <w:name w:val="Note"/>
    <w:basedOn w:val="Normal"/>
    <w:next w:val="Normal"/>
    <w:qFormat/>
    <w:rsid w:val="00DC0B28"/>
    <w:pPr>
      <w:pBdr>
        <w:top w:val="single" w:sz="4" w:space="1" w:color="auto"/>
        <w:left w:val="single" w:sz="4" w:space="4" w:color="auto"/>
        <w:bottom w:val="single" w:sz="4" w:space="1" w:color="auto"/>
        <w:right w:val="single" w:sz="4" w:space="4" w:color="auto"/>
      </w:pBdr>
      <w:shd w:val="clear" w:color="auto" w:fill="FFFFCC"/>
      <w:ind w:left="567" w:right="567"/>
    </w:pPr>
    <w:rPr>
      <w:i/>
      <w:sz w:val="18"/>
    </w:rPr>
  </w:style>
  <w:style w:type="paragraph" w:customStyle="1" w:styleId="ToDo">
    <w:name w:val="ToDo"/>
    <w:basedOn w:val="Note"/>
    <w:next w:val="Normal"/>
    <w:qFormat/>
    <w:rsid w:val="007B61F2"/>
    <w:pPr>
      <w:shd w:val="clear" w:color="auto" w:fill="E5B8B7" w:themeFill="accent2" w:themeFillTint="66"/>
    </w:pPr>
    <w:rPr>
      <w:lang w:val="en-GB"/>
    </w:rPr>
  </w:style>
  <w:style w:type="character" w:styleId="Strong">
    <w:name w:val="Strong"/>
    <w:basedOn w:val="DefaultParagraphFont"/>
    <w:uiPriority w:val="22"/>
    <w:qFormat/>
    <w:rsid w:val="003F76BB"/>
    <w:rPr>
      <w:b/>
      <w:bCs/>
    </w:rPr>
  </w:style>
  <w:style w:type="table" w:customStyle="1" w:styleId="DataObjects">
    <w:name w:val="Data Objects"/>
    <w:basedOn w:val="TableNormal"/>
    <w:uiPriority w:val="99"/>
    <w:rsid w:val="00AE42A8"/>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6514">
      <w:bodyDiv w:val="1"/>
      <w:marLeft w:val="0"/>
      <w:marRight w:val="0"/>
      <w:marTop w:val="0"/>
      <w:marBottom w:val="0"/>
      <w:divBdr>
        <w:top w:val="none" w:sz="0" w:space="0" w:color="auto"/>
        <w:left w:val="none" w:sz="0" w:space="0" w:color="auto"/>
        <w:bottom w:val="none" w:sz="0" w:space="0" w:color="auto"/>
        <w:right w:val="none" w:sz="0" w:space="0" w:color="auto"/>
      </w:divBdr>
    </w:div>
    <w:div w:id="131872813">
      <w:bodyDiv w:val="1"/>
      <w:marLeft w:val="0"/>
      <w:marRight w:val="0"/>
      <w:marTop w:val="0"/>
      <w:marBottom w:val="0"/>
      <w:divBdr>
        <w:top w:val="none" w:sz="0" w:space="0" w:color="auto"/>
        <w:left w:val="none" w:sz="0" w:space="0" w:color="auto"/>
        <w:bottom w:val="none" w:sz="0" w:space="0" w:color="auto"/>
        <w:right w:val="none" w:sz="0" w:space="0" w:color="auto"/>
      </w:divBdr>
    </w:div>
    <w:div w:id="254824506">
      <w:bodyDiv w:val="1"/>
      <w:marLeft w:val="0"/>
      <w:marRight w:val="0"/>
      <w:marTop w:val="0"/>
      <w:marBottom w:val="0"/>
      <w:divBdr>
        <w:top w:val="none" w:sz="0" w:space="0" w:color="auto"/>
        <w:left w:val="none" w:sz="0" w:space="0" w:color="auto"/>
        <w:bottom w:val="none" w:sz="0" w:space="0" w:color="auto"/>
        <w:right w:val="none" w:sz="0" w:space="0" w:color="auto"/>
      </w:divBdr>
    </w:div>
    <w:div w:id="277220572">
      <w:bodyDiv w:val="1"/>
      <w:marLeft w:val="0"/>
      <w:marRight w:val="0"/>
      <w:marTop w:val="0"/>
      <w:marBottom w:val="0"/>
      <w:divBdr>
        <w:top w:val="none" w:sz="0" w:space="0" w:color="auto"/>
        <w:left w:val="none" w:sz="0" w:space="0" w:color="auto"/>
        <w:bottom w:val="none" w:sz="0" w:space="0" w:color="auto"/>
        <w:right w:val="none" w:sz="0" w:space="0" w:color="auto"/>
      </w:divBdr>
    </w:div>
    <w:div w:id="292060892">
      <w:bodyDiv w:val="1"/>
      <w:marLeft w:val="0"/>
      <w:marRight w:val="0"/>
      <w:marTop w:val="0"/>
      <w:marBottom w:val="0"/>
      <w:divBdr>
        <w:top w:val="none" w:sz="0" w:space="0" w:color="auto"/>
        <w:left w:val="none" w:sz="0" w:space="0" w:color="auto"/>
        <w:bottom w:val="none" w:sz="0" w:space="0" w:color="auto"/>
        <w:right w:val="none" w:sz="0" w:space="0" w:color="auto"/>
      </w:divBdr>
      <w:divsChild>
        <w:div w:id="403769415">
          <w:marLeft w:val="360"/>
          <w:marRight w:val="0"/>
          <w:marTop w:val="0"/>
          <w:marBottom w:val="0"/>
          <w:divBdr>
            <w:top w:val="none" w:sz="0" w:space="0" w:color="auto"/>
            <w:left w:val="none" w:sz="0" w:space="0" w:color="auto"/>
            <w:bottom w:val="none" w:sz="0" w:space="0" w:color="auto"/>
            <w:right w:val="none" w:sz="0" w:space="0" w:color="auto"/>
          </w:divBdr>
        </w:div>
        <w:div w:id="1508246522">
          <w:marLeft w:val="360"/>
          <w:marRight w:val="0"/>
          <w:marTop w:val="0"/>
          <w:marBottom w:val="0"/>
          <w:divBdr>
            <w:top w:val="none" w:sz="0" w:space="0" w:color="auto"/>
            <w:left w:val="none" w:sz="0" w:space="0" w:color="auto"/>
            <w:bottom w:val="none" w:sz="0" w:space="0" w:color="auto"/>
            <w:right w:val="none" w:sz="0" w:space="0" w:color="auto"/>
          </w:divBdr>
        </w:div>
        <w:div w:id="2130077130">
          <w:marLeft w:val="360"/>
          <w:marRight w:val="0"/>
          <w:marTop w:val="0"/>
          <w:marBottom w:val="0"/>
          <w:divBdr>
            <w:top w:val="none" w:sz="0" w:space="0" w:color="auto"/>
            <w:left w:val="none" w:sz="0" w:space="0" w:color="auto"/>
            <w:bottom w:val="none" w:sz="0" w:space="0" w:color="auto"/>
            <w:right w:val="none" w:sz="0" w:space="0" w:color="auto"/>
          </w:divBdr>
        </w:div>
        <w:div w:id="1926569438">
          <w:marLeft w:val="360"/>
          <w:marRight w:val="0"/>
          <w:marTop w:val="0"/>
          <w:marBottom w:val="0"/>
          <w:divBdr>
            <w:top w:val="none" w:sz="0" w:space="0" w:color="auto"/>
            <w:left w:val="none" w:sz="0" w:space="0" w:color="auto"/>
            <w:bottom w:val="none" w:sz="0" w:space="0" w:color="auto"/>
            <w:right w:val="none" w:sz="0" w:space="0" w:color="auto"/>
          </w:divBdr>
        </w:div>
        <w:div w:id="556168073">
          <w:marLeft w:val="360"/>
          <w:marRight w:val="0"/>
          <w:marTop w:val="0"/>
          <w:marBottom w:val="0"/>
          <w:divBdr>
            <w:top w:val="none" w:sz="0" w:space="0" w:color="auto"/>
            <w:left w:val="none" w:sz="0" w:space="0" w:color="auto"/>
            <w:bottom w:val="none" w:sz="0" w:space="0" w:color="auto"/>
            <w:right w:val="none" w:sz="0" w:space="0" w:color="auto"/>
          </w:divBdr>
        </w:div>
        <w:div w:id="114909747">
          <w:marLeft w:val="360"/>
          <w:marRight w:val="0"/>
          <w:marTop w:val="0"/>
          <w:marBottom w:val="0"/>
          <w:divBdr>
            <w:top w:val="none" w:sz="0" w:space="0" w:color="auto"/>
            <w:left w:val="none" w:sz="0" w:space="0" w:color="auto"/>
            <w:bottom w:val="none" w:sz="0" w:space="0" w:color="auto"/>
            <w:right w:val="none" w:sz="0" w:space="0" w:color="auto"/>
          </w:divBdr>
        </w:div>
        <w:div w:id="961887675">
          <w:marLeft w:val="360"/>
          <w:marRight w:val="0"/>
          <w:marTop w:val="0"/>
          <w:marBottom w:val="0"/>
          <w:divBdr>
            <w:top w:val="none" w:sz="0" w:space="0" w:color="auto"/>
            <w:left w:val="none" w:sz="0" w:space="0" w:color="auto"/>
            <w:bottom w:val="none" w:sz="0" w:space="0" w:color="auto"/>
            <w:right w:val="none" w:sz="0" w:space="0" w:color="auto"/>
          </w:divBdr>
        </w:div>
        <w:div w:id="642194596">
          <w:marLeft w:val="360"/>
          <w:marRight w:val="0"/>
          <w:marTop w:val="0"/>
          <w:marBottom w:val="0"/>
          <w:divBdr>
            <w:top w:val="none" w:sz="0" w:space="0" w:color="auto"/>
            <w:left w:val="none" w:sz="0" w:space="0" w:color="auto"/>
            <w:bottom w:val="none" w:sz="0" w:space="0" w:color="auto"/>
            <w:right w:val="none" w:sz="0" w:space="0" w:color="auto"/>
          </w:divBdr>
        </w:div>
        <w:div w:id="256867943">
          <w:marLeft w:val="360"/>
          <w:marRight w:val="0"/>
          <w:marTop w:val="0"/>
          <w:marBottom w:val="0"/>
          <w:divBdr>
            <w:top w:val="none" w:sz="0" w:space="0" w:color="auto"/>
            <w:left w:val="none" w:sz="0" w:space="0" w:color="auto"/>
            <w:bottom w:val="none" w:sz="0" w:space="0" w:color="auto"/>
            <w:right w:val="none" w:sz="0" w:space="0" w:color="auto"/>
          </w:divBdr>
        </w:div>
        <w:div w:id="1128864136">
          <w:marLeft w:val="360"/>
          <w:marRight w:val="0"/>
          <w:marTop w:val="0"/>
          <w:marBottom w:val="0"/>
          <w:divBdr>
            <w:top w:val="none" w:sz="0" w:space="0" w:color="auto"/>
            <w:left w:val="none" w:sz="0" w:space="0" w:color="auto"/>
            <w:bottom w:val="none" w:sz="0" w:space="0" w:color="auto"/>
            <w:right w:val="none" w:sz="0" w:space="0" w:color="auto"/>
          </w:divBdr>
        </w:div>
      </w:divsChild>
    </w:div>
    <w:div w:id="299918990">
      <w:bodyDiv w:val="1"/>
      <w:marLeft w:val="0"/>
      <w:marRight w:val="0"/>
      <w:marTop w:val="0"/>
      <w:marBottom w:val="0"/>
      <w:divBdr>
        <w:top w:val="none" w:sz="0" w:space="0" w:color="auto"/>
        <w:left w:val="none" w:sz="0" w:space="0" w:color="auto"/>
        <w:bottom w:val="none" w:sz="0" w:space="0" w:color="auto"/>
        <w:right w:val="none" w:sz="0" w:space="0" w:color="auto"/>
      </w:divBdr>
    </w:div>
    <w:div w:id="307825161">
      <w:bodyDiv w:val="1"/>
      <w:marLeft w:val="0"/>
      <w:marRight w:val="0"/>
      <w:marTop w:val="0"/>
      <w:marBottom w:val="0"/>
      <w:divBdr>
        <w:top w:val="none" w:sz="0" w:space="0" w:color="auto"/>
        <w:left w:val="none" w:sz="0" w:space="0" w:color="auto"/>
        <w:bottom w:val="none" w:sz="0" w:space="0" w:color="auto"/>
        <w:right w:val="none" w:sz="0" w:space="0" w:color="auto"/>
      </w:divBdr>
    </w:div>
    <w:div w:id="389578333">
      <w:bodyDiv w:val="1"/>
      <w:marLeft w:val="0"/>
      <w:marRight w:val="0"/>
      <w:marTop w:val="0"/>
      <w:marBottom w:val="0"/>
      <w:divBdr>
        <w:top w:val="none" w:sz="0" w:space="0" w:color="auto"/>
        <w:left w:val="none" w:sz="0" w:space="0" w:color="auto"/>
        <w:bottom w:val="none" w:sz="0" w:space="0" w:color="auto"/>
        <w:right w:val="none" w:sz="0" w:space="0" w:color="auto"/>
      </w:divBdr>
    </w:div>
    <w:div w:id="406222133">
      <w:bodyDiv w:val="1"/>
      <w:marLeft w:val="0"/>
      <w:marRight w:val="0"/>
      <w:marTop w:val="0"/>
      <w:marBottom w:val="0"/>
      <w:divBdr>
        <w:top w:val="none" w:sz="0" w:space="0" w:color="auto"/>
        <w:left w:val="none" w:sz="0" w:space="0" w:color="auto"/>
        <w:bottom w:val="none" w:sz="0" w:space="0" w:color="auto"/>
        <w:right w:val="none" w:sz="0" w:space="0" w:color="auto"/>
      </w:divBdr>
    </w:div>
    <w:div w:id="417099278">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sChild>
        <w:div w:id="847905916">
          <w:marLeft w:val="1800"/>
          <w:marRight w:val="0"/>
          <w:marTop w:val="100"/>
          <w:marBottom w:val="0"/>
          <w:divBdr>
            <w:top w:val="none" w:sz="0" w:space="0" w:color="auto"/>
            <w:left w:val="none" w:sz="0" w:space="0" w:color="auto"/>
            <w:bottom w:val="none" w:sz="0" w:space="0" w:color="auto"/>
            <w:right w:val="none" w:sz="0" w:space="0" w:color="auto"/>
          </w:divBdr>
        </w:div>
        <w:div w:id="1026712550">
          <w:marLeft w:val="1800"/>
          <w:marRight w:val="0"/>
          <w:marTop w:val="100"/>
          <w:marBottom w:val="0"/>
          <w:divBdr>
            <w:top w:val="none" w:sz="0" w:space="0" w:color="auto"/>
            <w:left w:val="none" w:sz="0" w:space="0" w:color="auto"/>
            <w:bottom w:val="none" w:sz="0" w:space="0" w:color="auto"/>
            <w:right w:val="none" w:sz="0" w:space="0" w:color="auto"/>
          </w:divBdr>
        </w:div>
        <w:div w:id="1572109516">
          <w:marLeft w:val="1800"/>
          <w:marRight w:val="0"/>
          <w:marTop w:val="100"/>
          <w:marBottom w:val="0"/>
          <w:divBdr>
            <w:top w:val="none" w:sz="0" w:space="0" w:color="auto"/>
            <w:left w:val="none" w:sz="0" w:space="0" w:color="auto"/>
            <w:bottom w:val="none" w:sz="0" w:space="0" w:color="auto"/>
            <w:right w:val="none" w:sz="0" w:space="0" w:color="auto"/>
          </w:divBdr>
        </w:div>
        <w:div w:id="1941452278">
          <w:marLeft w:val="1800"/>
          <w:marRight w:val="0"/>
          <w:marTop w:val="100"/>
          <w:marBottom w:val="0"/>
          <w:divBdr>
            <w:top w:val="none" w:sz="0" w:space="0" w:color="auto"/>
            <w:left w:val="none" w:sz="0" w:space="0" w:color="auto"/>
            <w:bottom w:val="none" w:sz="0" w:space="0" w:color="auto"/>
            <w:right w:val="none" w:sz="0" w:space="0" w:color="auto"/>
          </w:divBdr>
        </w:div>
        <w:div w:id="661933383">
          <w:marLeft w:val="1800"/>
          <w:marRight w:val="0"/>
          <w:marTop w:val="100"/>
          <w:marBottom w:val="0"/>
          <w:divBdr>
            <w:top w:val="none" w:sz="0" w:space="0" w:color="auto"/>
            <w:left w:val="none" w:sz="0" w:space="0" w:color="auto"/>
            <w:bottom w:val="none" w:sz="0" w:space="0" w:color="auto"/>
            <w:right w:val="none" w:sz="0" w:space="0" w:color="auto"/>
          </w:divBdr>
        </w:div>
        <w:div w:id="1268780274">
          <w:marLeft w:val="1800"/>
          <w:marRight w:val="0"/>
          <w:marTop w:val="100"/>
          <w:marBottom w:val="0"/>
          <w:divBdr>
            <w:top w:val="none" w:sz="0" w:space="0" w:color="auto"/>
            <w:left w:val="none" w:sz="0" w:space="0" w:color="auto"/>
            <w:bottom w:val="none" w:sz="0" w:space="0" w:color="auto"/>
            <w:right w:val="none" w:sz="0" w:space="0" w:color="auto"/>
          </w:divBdr>
        </w:div>
      </w:divsChild>
    </w:div>
    <w:div w:id="518006080">
      <w:bodyDiv w:val="1"/>
      <w:marLeft w:val="0"/>
      <w:marRight w:val="0"/>
      <w:marTop w:val="0"/>
      <w:marBottom w:val="0"/>
      <w:divBdr>
        <w:top w:val="none" w:sz="0" w:space="0" w:color="auto"/>
        <w:left w:val="none" w:sz="0" w:space="0" w:color="auto"/>
        <w:bottom w:val="none" w:sz="0" w:space="0" w:color="auto"/>
        <w:right w:val="none" w:sz="0" w:space="0" w:color="auto"/>
      </w:divBdr>
    </w:div>
    <w:div w:id="574128045">
      <w:bodyDiv w:val="1"/>
      <w:marLeft w:val="0"/>
      <w:marRight w:val="0"/>
      <w:marTop w:val="0"/>
      <w:marBottom w:val="0"/>
      <w:divBdr>
        <w:top w:val="none" w:sz="0" w:space="0" w:color="auto"/>
        <w:left w:val="none" w:sz="0" w:space="0" w:color="auto"/>
        <w:bottom w:val="none" w:sz="0" w:space="0" w:color="auto"/>
        <w:right w:val="none" w:sz="0" w:space="0" w:color="auto"/>
      </w:divBdr>
    </w:div>
    <w:div w:id="643432603">
      <w:bodyDiv w:val="1"/>
      <w:marLeft w:val="0"/>
      <w:marRight w:val="0"/>
      <w:marTop w:val="0"/>
      <w:marBottom w:val="0"/>
      <w:divBdr>
        <w:top w:val="none" w:sz="0" w:space="0" w:color="auto"/>
        <w:left w:val="none" w:sz="0" w:space="0" w:color="auto"/>
        <w:bottom w:val="none" w:sz="0" w:space="0" w:color="auto"/>
        <w:right w:val="none" w:sz="0" w:space="0" w:color="auto"/>
      </w:divBdr>
      <w:divsChild>
        <w:div w:id="1618683229">
          <w:marLeft w:val="806"/>
          <w:marRight w:val="0"/>
          <w:marTop w:val="200"/>
          <w:marBottom w:val="0"/>
          <w:divBdr>
            <w:top w:val="none" w:sz="0" w:space="0" w:color="auto"/>
            <w:left w:val="none" w:sz="0" w:space="0" w:color="auto"/>
            <w:bottom w:val="none" w:sz="0" w:space="0" w:color="auto"/>
            <w:right w:val="none" w:sz="0" w:space="0" w:color="auto"/>
          </w:divBdr>
        </w:div>
        <w:div w:id="951323413">
          <w:marLeft w:val="1886"/>
          <w:marRight w:val="0"/>
          <w:marTop w:val="100"/>
          <w:marBottom w:val="0"/>
          <w:divBdr>
            <w:top w:val="none" w:sz="0" w:space="0" w:color="auto"/>
            <w:left w:val="none" w:sz="0" w:space="0" w:color="auto"/>
            <w:bottom w:val="none" w:sz="0" w:space="0" w:color="auto"/>
            <w:right w:val="none" w:sz="0" w:space="0" w:color="auto"/>
          </w:divBdr>
        </w:div>
        <w:div w:id="1470321960">
          <w:marLeft w:val="720"/>
          <w:marRight w:val="0"/>
          <w:marTop w:val="200"/>
          <w:marBottom w:val="0"/>
          <w:divBdr>
            <w:top w:val="none" w:sz="0" w:space="0" w:color="auto"/>
            <w:left w:val="none" w:sz="0" w:space="0" w:color="auto"/>
            <w:bottom w:val="none" w:sz="0" w:space="0" w:color="auto"/>
            <w:right w:val="none" w:sz="0" w:space="0" w:color="auto"/>
          </w:divBdr>
        </w:div>
        <w:div w:id="1496384875">
          <w:marLeft w:val="1800"/>
          <w:marRight w:val="0"/>
          <w:marTop w:val="100"/>
          <w:marBottom w:val="0"/>
          <w:divBdr>
            <w:top w:val="none" w:sz="0" w:space="0" w:color="auto"/>
            <w:left w:val="none" w:sz="0" w:space="0" w:color="auto"/>
            <w:bottom w:val="none" w:sz="0" w:space="0" w:color="auto"/>
            <w:right w:val="none" w:sz="0" w:space="0" w:color="auto"/>
          </w:divBdr>
        </w:div>
        <w:div w:id="1761873779">
          <w:marLeft w:val="1800"/>
          <w:marRight w:val="0"/>
          <w:marTop w:val="100"/>
          <w:marBottom w:val="0"/>
          <w:divBdr>
            <w:top w:val="none" w:sz="0" w:space="0" w:color="auto"/>
            <w:left w:val="none" w:sz="0" w:space="0" w:color="auto"/>
            <w:bottom w:val="none" w:sz="0" w:space="0" w:color="auto"/>
            <w:right w:val="none" w:sz="0" w:space="0" w:color="auto"/>
          </w:divBdr>
        </w:div>
        <w:div w:id="1713578922">
          <w:marLeft w:val="720"/>
          <w:marRight w:val="0"/>
          <w:marTop w:val="200"/>
          <w:marBottom w:val="0"/>
          <w:divBdr>
            <w:top w:val="none" w:sz="0" w:space="0" w:color="auto"/>
            <w:left w:val="none" w:sz="0" w:space="0" w:color="auto"/>
            <w:bottom w:val="none" w:sz="0" w:space="0" w:color="auto"/>
            <w:right w:val="none" w:sz="0" w:space="0" w:color="auto"/>
          </w:divBdr>
        </w:div>
        <w:div w:id="1668557900">
          <w:marLeft w:val="1800"/>
          <w:marRight w:val="0"/>
          <w:marTop w:val="100"/>
          <w:marBottom w:val="0"/>
          <w:divBdr>
            <w:top w:val="none" w:sz="0" w:space="0" w:color="auto"/>
            <w:left w:val="none" w:sz="0" w:space="0" w:color="auto"/>
            <w:bottom w:val="none" w:sz="0" w:space="0" w:color="auto"/>
            <w:right w:val="none" w:sz="0" w:space="0" w:color="auto"/>
          </w:divBdr>
        </w:div>
        <w:div w:id="1745565696">
          <w:marLeft w:val="1800"/>
          <w:marRight w:val="0"/>
          <w:marTop w:val="100"/>
          <w:marBottom w:val="0"/>
          <w:divBdr>
            <w:top w:val="none" w:sz="0" w:space="0" w:color="auto"/>
            <w:left w:val="none" w:sz="0" w:space="0" w:color="auto"/>
            <w:bottom w:val="none" w:sz="0" w:space="0" w:color="auto"/>
            <w:right w:val="none" w:sz="0" w:space="0" w:color="auto"/>
          </w:divBdr>
        </w:div>
        <w:div w:id="129523756">
          <w:marLeft w:val="1800"/>
          <w:marRight w:val="0"/>
          <w:marTop w:val="100"/>
          <w:marBottom w:val="0"/>
          <w:divBdr>
            <w:top w:val="none" w:sz="0" w:space="0" w:color="auto"/>
            <w:left w:val="none" w:sz="0" w:space="0" w:color="auto"/>
            <w:bottom w:val="none" w:sz="0" w:space="0" w:color="auto"/>
            <w:right w:val="none" w:sz="0" w:space="0" w:color="auto"/>
          </w:divBdr>
        </w:div>
        <w:div w:id="281811584">
          <w:marLeft w:val="1800"/>
          <w:marRight w:val="0"/>
          <w:marTop w:val="100"/>
          <w:marBottom w:val="0"/>
          <w:divBdr>
            <w:top w:val="none" w:sz="0" w:space="0" w:color="auto"/>
            <w:left w:val="none" w:sz="0" w:space="0" w:color="auto"/>
            <w:bottom w:val="none" w:sz="0" w:space="0" w:color="auto"/>
            <w:right w:val="none" w:sz="0" w:space="0" w:color="auto"/>
          </w:divBdr>
        </w:div>
        <w:div w:id="835072009">
          <w:marLeft w:val="1800"/>
          <w:marRight w:val="0"/>
          <w:marTop w:val="100"/>
          <w:marBottom w:val="0"/>
          <w:divBdr>
            <w:top w:val="none" w:sz="0" w:space="0" w:color="auto"/>
            <w:left w:val="none" w:sz="0" w:space="0" w:color="auto"/>
            <w:bottom w:val="none" w:sz="0" w:space="0" w:color="auto"/>
            <w:right w:val="none" w:sz="0" w:space="0" w:color="auto"/>
          </w:divBdr>
        </w:div>
        <w:div w:id="461733588">
          <w:marLeft w:val="1800"/>
          <w:marRight w:val="0"/>
          <w:marTop w:val="100"/>
          <w:marBottom w:val="0"/>
          <w:divBdr>
            <w:top w:val="none" w:sz="0" w:space="0" w:color="auto"/>
            <w:left w:val="none" w:sz="0" w:space="0" w:color="auto"/>
            <w:bottom w:val="none" w:sz="0" w:space="0" w:color="auto"/>
            <w:right w:val="none" w:sz="0" w:space="0" w:color="auto"/>
          </w:divBdr>
        </w:div>
      </w:divsChild>
    </w:div>
    <w:div w:id="691154559">
      <w:bodyDiv w:val="1"/>
      <w:marLeft w:val="0"/>
      <w:marRight w:val="0"/>
      <w:marTop w:val="0"/>
      <w:marBottom w:val="0"/>
      <w:divBdr>
        <w:top w:val="none" w:sz="0" w:space="0" w:color="auto"/>
        <w:left w:val="none" w:sz="0" w:space="0" w:color="auto"/>
        <w:bottom w:val="none" w:sz="0" w:space="0" w:color="auto"/>
        <w:right w:val="none" w:sz="0" w:space="0" w:color="auto"/>
      </w:divBdr>
    </w:div>
    <w:div w:id="723867006">
      <w:bodyDiv w:val="1"/>
      <w:marLeft w:val="0"/>
      <w:marRight w:val="0"/>
      <w:marTop w:val="0"/>
      <w:marBottom w:val="0"/>
      <w:divBdr>
        <w:top w:val="none" w:sz="0" w:space="0" w:color="auto"/>
        <w:left w:val="none" w:sz="0" w:space="0" w:color="auto"/>
        <w:bottom w:val="none" w:sz="0" w:space="0" w:color="auto"/>
        <w:right w:val="none" w:sz="0" w:space="0" w:color="auto"/>
      </w:divBdr>
      <w:divsChild>
        <w:div w:id="1388412673">
          <w:marLeft w:val="274"/>
          <w:marRight w:val="0"/>
          <w:marTop w:val="0"/>
          <w:marBottom w:val="0"/>
          <w:divBdr>
            <w:top w:val="none" w:sz="0" w:space="0" w:color="auto"/>
            <w:left w:val="none" w:sz="0" w:space="0" w:color="auto"/>
            <w:bottom w:val="none" w:sz="0" w:space="0" w:color="auto"/>
            <w:right w:val="none" w:sz="0" w:space="0" w:color="auto"/>
          </w:divBdr>
        </w:div>
        <w:div w:id="1113984362">
          <w:marLeft w:val="274"/>
          <w:marRight w:val="0"/>
          <w:marTop w:val="0"/>
          <w:marBottom w:val="0"/>
          <w:divBdr>
            <w:top w:val="none" w:sz="0" w:space="0" w:color="auto"/>
            <w:left w:val="none" w:sz="0" w:space="0" w:color="auto"/>
            <w:bottom w:val="none" w:sz="0" w:space="0" w:color="auto"/>
            <w:right w:val="none" w:sz="0" w:space="0" w:color="auto"/>
          </w:divBdr>
        </w:div>
        <w:div w:id="1058820201">
          <w:marLeft w:val="274"/>
          <w:marRight w:val="0"/>
          <w:marTop w:val="0"/>
          <w:marBottom w:val="0"/>
          <w:divBdr>
            <w:top w:val="none" w:sz="0" w:space="0" w:color="auto"/>
            <w:left w:val="none" w:sz="0" w:space="0" w:color="auto"/>
            <w:bottom w:val="none" w:sz="0" w:space="0" w:color="auto"/>
            <w:right w:val="none" w:sz="0" w:space="0" w:color="auto"/>
          </w:divBdr>
        </w:div>
        <w:div w:id="526602310">
          <w:marLeft w:val="274"/>
          <w:marRight w:val="0"/>
          <w:marTop w:val="0"/>
          <w:marBottom w:val="0"/>
          <w:divBdr>
            <w:top w:val="none" w:sz="0" w:space="0" w:color="auto"/>
            <w:left w:val="none" w:sz="0" w:space="0" w:color="auto"/>
            <w:bottom w:val="none" w:sz="0" w:space="0" w:color="auto"/>
            <w:right w:val="none" w:sz="0" w:space="0" w:color="auto"/>
          </w:divBdr>
        </w:div>
        <w:div w:id="43796350">
          <w:marLeft w:val="274"/>
          <w:marRight w:val="0"/>
          <w:marTop w:val="0"/>
          <w:marBottom w:val="0"/>
          <w:divBdr>
            <w:top w:val="none" w:sz="0" w:space="0" w:color="auto"/>
            <w:left w:val="none" w:sz="0" w:space="0" w:color="auto"/>
            <w:bottom w:val="none" w:sz="0" w:space="0" w:color="auto"/>
            <w:right w:val="none" w:sz="0" w:space="0" w:color="auto"/>
          </w:divBdr>
        </w:div>
        <w:div w:id="1496534544">
          <w:marLeft w:val="274"/>
          <w:marRight w:val="0"/>
          <w:marTop w:val="0"/>
          <w:marBottom w:val="0"/>
          <w:divBdr>
            <w:top w:val="none" w:sz="0" w:space="0" w:color="auto"/>
            <w:left w:val="none" w:sz="0" w:space="0" w:color="auto"/>
            <w:bottom w:val="none" w:sz="0" w:space="0" w:color="auto"/>
            <w:right w:val="none" w:sz="0" w:space="0" w:color="auto"/>
          </w:divBdr>
        </w:div>
      </w:divsChild>
    </w:div>
    <w:div w:id="724523473">
      <w:bodyDiv w:val="1"/>
      <w:marLeft w:val="0"/>
      <w:marRight w:val="0"/>
      <w:marTop w:val="0"/>
      <w:marBottom w:val="0"/>
      <w:divBdr>
        <w:top w:val="none" w:sz="0" w:space="0" w:color="auto"/>
        <w:left w:val="none" w:sz="0" w:space="0" w:color="auto"/>
        <w:bottom w:val="none" w:sz="0" w:space="0" w:color="auto"/>
        <w:right w:val="none" w:sz="0" w:space="0" w:color="auto"/>
      </w:divBdr>
    </w:div>
    <w:div w:id="730618528">
      <w:bodyDiv w:val="1"/>
      <w:marLeft w:val="0"/>
      <w:marRight w:val="0"/>
      <w:marTop w:val="0"/>
      <w:marBottom w:val="0"/>
      <w:divBdr>
        <w:top w:val="none" w:sz="0" w:space="0" w:color="auto"/>
        <w:left w:val="none" w:sz="0" w:space="0" w:color="auto"/>
        <w:bottom w:val="none" w:sz="0" w:space="0" w:color="auto"/>
        <w:right w:val="none" w:sz="0" w:space="0" w:color="auto"/>
      </w:divBdr>
    </w:div>
    <w:div w:id="732967710">
      <w:bodyDiv w:val="1"/>
      <w:marLeft w:val="0"/>
      <w:marRight w:val="0"/>
      <w:marTop w:val="0"/>
      <w:marBottom w:val="0"/>
      <w:divBdr>
        <w:top w:val="none" w:sz="0" w:space="0" w:color="auto"/>
        <w:left w:val="none" w:sz="0" w:space="0" w:color="auto"/>
        <w:bottom w:val="none" w:sz="0" w:space="0" w:color="auto"/>
        <w:right w:val="none" w:sz="0" w:space="0" w:color="auto"/>
      </w:divBdr>
    </w:div>
    <w:div w:id="734209446">
      <w:bodyDiv w:val="1"/>
      <w:marLeft w:val="0"/>
      <w:marRight w:val="0"/>
      <w:marTop w:val="0"/>
      <w:marBottom w:val="0"/>
      <w:divBdr>
        <w:top w:val="none" w:sz="0" w:space="0" w:color="auto"/>
        <w:left w:val="none" w:sz="0" w:space="0" w:color="auto"/>
        <w:bottom w:val="none" w:sz="0" w:space="0" w:color="auto"/>
        <w:right w:val="none" w:sz="0" w:space="0" w:color="auto"/>
      </w:divBdr>
      <w:divsChild>
        <w:div w:id="1782069279">
          <w:marLeft w:val="0"/>
          <w:marRight w:val="0"/>
          <w:marTop w:val="0"/>
          <w:marBottom w:val="0"/>
          <w:divBdr>
            <w:top w:val="none" w:sz="0" w:space="0" w:color="auto"/>
            <w:left w:val="none" w:sz="0" w:space="0" w:color="auto"/>
            <w:bottom w:val="none" w:sz="0" w:space="0" w:color="auto"/>
            <w:right w:val="none" w:sz="0" w:space="0" w:color="auto"/>
          </w:divBdr>
        </w:div>
      </w:divsChild>
    </w:div>
    <w:div w:id="771974632">
      <w:bodyDiv w:val="1"/>
      <w:marLeft w:val="0"/>
      <w:marRight w:val="0"/>
      <w:marTop w:val="0"/>
      <w:marBottom w:val="0"/>
      <w:divBdr>
        <w:top w:val="none" w:sz="0" w:space="0" w:color="auto"/>
        <w:left w:val="none" w:sz="0" w:space="0" w:color="auto"/>
        <w:bottom w:val="none" w:sz="0" w:space="0" w:color="auto"/>
        <w:right w:val="none" w:sz="0" w:space="0" w:color="auto"/>
      </w:divBdr>
    </w:div>
    <w:div w:id="806312661">
      <w:bodyDiv w:val="1"/>
      <w:marLeft w:val="0"/>
      <w:marRight w:val="0"/>
      <w:marTop w:val="0"/>
      <w:marBottom w:val="0"/>
      <w:divBdr>
        <w:top w:val="none" w:sz="0" w:space="0" w:color="auto"/>
        <w:left w:val="none" w:sz="0" w:space="0" w:color="auto"/>
        <w:bottom w:val="none" w:sz="0" w:space="0" w:color="auto"/>
        <w:right w:val="none" w:sz="0" w:space="0" w:color="auto"/>
      </w:divBdr>
    </w:div>
    <w:div w:id="896472234">
      <w:bodyDiv w:val="1"/>
      <w:marLeft w:val="0"/>
      <w:marRight w:val="0"/>
      <w:marTop w:val="0"/>
      <w:marBottom w:val="0"/>
      <w:divBdr>
        <w:top w:val="none" w:sz="0" w:space="0" w:color="auto"/>
        <w:left w:val="none" w:sz="0" w:space="0" w:color="auto"/>
        <w:bottom w:val="none" w:sz="0" w:space="0" w:color="auto"/>
        <w:right w:val="none" w:sz="0" w:space="0" w:color="auto"/>
      </w:divBdr>
      <w:divsChild>
        <w:div w:id="1214074602">
          <w:marLeft w:val="360"/>
          <w:marRight w:val="0"/>
          <w:marTop w:val="60"/>
          <w:marBottom w:val="60"/>
          <w:divBdr>
            <w:top w:val="none" w:sz="0" w:space="0" w:color="auto"/>
            <w:left w:val="none" w:sz="0" w:space="0" w:color="auto"/>
            <w:bottom w:val="none" w:sz="0" w:space="0" w:color="auto"/>
            <w:right w:val="none" w:sz="0" w:space="0" w:color="auto"/>
          </w:divBdr>
        </w:div>
        <w:div w:id="151216294">
          <w:marLeft w:val="360"/>
          <w:marRight w:val="0"/>
          <w:marTop w:val="60"/>
          <w:marBottom w:val="60"/>
          <w:divBdr>
            <w:top w:val="none" w:sz="0" w:space="0" w:color="auto"/>
            <w:left w:val="none" w:sz="0" w:space="0" w:color="auto"/>
            <w:bottom w:val="none" w:sz="0" w:space="0" w:color="auto"/>
            <w:right w:val="none" w:sz="0" w:space="0" w:color="auto"/>
          </w:divBdr>
        </w:div>
        <w:div w:id="619532829">
          <w:marLeft w:val="360"/>
          <w:marRight w:val="0"/>
          <w:marTop w:val="60"/>
          <w:marBottom w:val="60"/>
          <w:divBdr>
            <w:top w:val="none" w:sz="0" w:space="0" w:color="auto"/>
            <w:left w:val="none" w:sz="0" w:space="0" w:color="auto"/>
            <w:bottom w:val="none" w:sz="0" w:space="0" w:color="auto"/>
            <w:right w:val="none" w:sz="0" w:space="0" w:color="auto"/>
          </w:divBdr>
        </w:div>
        <w:div w:id="200287803">
          <w:marLeft w:val="360"/>
          <w:marRight w:val="0"/>
          <w:marTop w:val="60"/>
          <w:marBottom w:val="60"/>
          <w:divBdr>
            <w:top w:val="none" w:sz="0" w:space="0" w:color="auto"/>
            <w:left w:val="none" w:sz="0" w:space="0" w:color="auto"/>
            <w:bottom w:val="none" w:sz="0" w:space="0" w:color="auto"/>
            <w:right w:val="none" w:sz="0" w:space="0" w:color="auto"/>
          </w:divBdr>
        </w:div>
        <w:div w:id="655182094">
          <w:marLeft w:val="360"/>
          <w:marRight w:val="0"/>
          <w:marTop w:val="60"/>
          <w:marBottom w:val="60"/>
          <w:divBdr>
            <w:top w:val="none" w:sz="0" w:space="0" w:color="auto"/>
            <w:left w:val="none" w:sz="0" w:space="0" w:color="auto"/>
            <w:bottom w:val="none" w:sz="0" w:space="0" w:color="auto"/>
            <w:right w:val="none" w:sz="0" w:space="0" w:color="auto"/>
          </w:divBdr>
        </w:div>
      </w:divsChild>
    </w:div>
    <w:div w:id="933055483">
      <w:bodyDiv w:val="1"/>
      <w:marLeft w:val="0"/>
      <w:marRight w:val="0"/>
      <w:marTop w:val="0"/>
      <w:marBottom w:val="0"/>
      <w:divBdr>
        <w:top w:val="none" w:sz="0" w:space="0" w:color="auto"/>
        <w:left w:val="none" w:sz="0" w:space="0" w:color="auto"/>
        <w:bottom w:val="none" w:sz="0" w:space="0" w:color="auto"/>
        <w:right w:val="none" w:sz="0" w:space="0" w:color="auto"/>
      </w:divBdr>
    </w:div>
    <w:div w:id="986471829">
      <w:bodyDiv w:val="1"/>
      <w:marLeft w:val="0"/>
      <w:marRight w:val="0"/>
      <w:marTop w:val="0"/>
      <w:marBottom w:val="0"/>
      <w:divBdr>
        <w:top w:val="none" w:sz="0" w:space="0" w:color="auto"/>
        <w:left w:val="none" w:sz="0" w:space="0" w:color="auto"/>
        <w:bottom w:val="none" w:sz="0" w:space="0" w:color="auto"/>
        <w:right w:val="none" w:sz="0" w:space="0" w:color="auto"/>
      </w:divBdr>
    </w:div>
    <w:div w:id="1051197781">
      <w:bodyDiv w:val="1"/>
      <w:marLeft w:val="0"/>
      <w:marRight w:val="0"/>
      <w:marTop w:val="0"/>
      <w:marBottom w:val="0"/>
      <w:divBdr>
        <w:top w:val="none" w:sz="0" w:space="0" w:color="auto"/>
        <w:left w:val="none" w:sz="0" w:space="0" w:color="auto"/>
        <w:bottom w:val="none" w:sz="0" w:space="0" w:color="auto"/>
        <w:right w:val="none" w:sz="0" w:space="0" w:color="auto"/>
      </w:divBdr>
    </w:div>
    <w:div w:id="1063525096">
      <w:bodyDiv w:val="1"/>
      <w:marLeft w:val="0"/>
      <w:marRight w:val="0"/>
      <w:marTop w:val="0"/>
      <w:marBottom w:val="0"/>
      <w:divBdr>
        <w:top w:val="none" w:sz="0" w:space="0" w:color="auto"/>
        <w:left w:val="none" w:sz="0" w:space="0" w:color="auto"/>
        <w:bottom w:val="none" w:sz="0" w:space="0" w:color="auto"/>
        <w:right w:val="none" w:sz="0" w:space="0" w:color="auto"/>
      </w:divBdr>
    </w:div>
    <w:div w:id="1077283645">
      <w:bodyDiv w:val="1"/>
      <w:marLeft w:val="0"/>
      <w:marRight w:val="0"/>
      <w:marTop w:val="0"/>
      <w:marBottom w:val="0"/>
      <w:divBdr>
        <w:top w:val="none" w:sz="0" w:space="0" w:color="auto"/>
        <w:left w:val="none" w:sz="0" w:space="0" w:color="auto"/>
        <w:bottom w:val="none" w:sz="0" w:space="0" w:color="auto"/>
        <w:right w:val="none" w:sz="0" w:space="0" w:color="auto"/>
      </w:divBdr>
    </w:div>
    <w:div w:id="1129779458">
      <w:bodyDiv w:val="1"/>
      <w:marLeft w:val="0"/>
      <w:marRight w:val="0"/>
      <w:marTop w:val="0"/>
      <w:marBottom w:val="0"/>
      <w:divBdr>
        <w:top w:val="none" w:sz="0" w:space="0" w:color="auto"/>
        <w:left w:val="none" w:sz="0" w:space="0" w:color="auto"/>
        <w:bottom w:val="none" w:sz="0" w:space="0" w:color="auto"/>
        <w:right w:val="none" w:sz="0" w:space="0" w:color="auto"/>
      </w:divBdr>
    </w:div>
    <w:div w:id="1141386805">
      <w:bodyDiv w:val="1"/>
      <w:marLeft w:val="0"/>
      <w:marRight w:val="0"/>
      <w:marTop w:val="0"/>
      <w:marBottom w:val="0"/>
      <w:divBdr>
        <w:top w:val="none" w:sz="0" w:space="0" w:color="auto"/>
        <w:left w:val="none" w:sz="0" w:space="0" w:color="auto"/>
        <w:bottom w:val="none" w:sz="0" w:space="0" w:color="auto"/>
        <w:right w:val="none" w:sz="0" w:space="0" w:color="auto"/>
      </w:divBdr>
    </w:div>
    <w:div w:id="1183515324">
      <w:bodyDiv w:val="1"/>
      <w:marLeft w:val="0"/>
      <w:marRight w:val="0"/>
      <w:marTop w:val="0"/>
      <w:marBottom w:val="0"/>
      <w:divBdr>
        <w:top w:val="none" w:sz="0" w:space="0" w:color="auto"/>
        <w:left w:val="none" w:sz="0" w:space="0" w:color="auto"/>
        <w:bottom w:val="none" w:sz="0" w:space="0" w:color="auto"/>
        <w:right w:val="none" w:sz="0" w:space="0" w:color="auto"/>
      </w:divBdr>
    </w:div>
    <w:div w:id="1192647262">
      <w:bodyDiv w:val="1"/>
      <w:marLeft w:val="0"/>
      <w:marRight w:val="0"/>
      <w:marTop w:val="0"/>
      <w:marBottom w:val="0"/>
      <w:divBdr>
        <w:top w:val="none" w:sz="0" w:space="0" w:color="auto"/>
        <w:left w:val="none" w:sz="0" w:space="0" w:color="auto"/>
        <w:bottom w:val="none" w:sz="0" w:space="0" w:color="auto"/>
        <w:right w:val="none" w:sz="0" w:space="0" w:color="auto"/>
      </w:divBdr>
    </w:div>
    <w:div w:id="1312561698">
      <w:bodyDiv w:val="1"/>
      <w:marLeft w:val="0"/>
      <w:marRight w:val="0"/>
      <w:marTop w:val="0"/>
      <w:marBottom w:val="0"/>
      <w:divBdr>
        <w:top w:val="none" w:sz="0" w:space="0" w:color="auto"/>
        <w:left w:val="none" w:sz="0" w:space="0" w:color="auto"/>
        <w:bottom w:val="none" w:sz="0" w:space="0" w:color="auto"/>
        <w:right w:val="none" w:sz="0" w:space="0" w:color="auto"/>
      </w:divBdr>
    </w:div>
    <w:div w:id="1361589836">
      <w:bodyDiv w:val="1"/>
      <w:marLeft w:val="0"/>
      <w:marRight w:val="0"/>
      <w:marTop w:val="0"/>
      <w:marBottom w:val="0"/>
      <w:divBdr>
        <w:top w:val="none" w:sz="0" w:space="0" w:color="auto"/>
        <w:left w:val="none" w:sz="0" w:space="0" w:color="auto"/>
        <w:bottom w:val="none" w:sz="0" w:space="0" w:color="auto"/>
        <w:right w:val="none" w:sz="0" w:space="0" w:color="auto"/>
      </w:divBdr>
    </w:div>
    <w:div w:id="1410270275">
      <w:bodyDiv w:val="1"/>
      <w:marLeft w:val="0"/>
      <w:marRight w:val="0"/>
      <w:marTop w:val="0"/>
      <w:marBottom w:val="0"/>
      <w:divBdr>
        <w:top w:val="none" w:sz="0" w:space="0" w:color="auto"/>
        <w:left w:val="none" w:sz="0" w:space="0" w:color="auto"/>
        <w:bottom w:val="none" w:sz="0" w:space="0" w:color="auto"/>
        <w:right w:val="none" w:sz="0" w:space="0" w:color="auto"/>
      </w:divBdr>
    </w:div>
    <w:div w:id="1539391527">
      <w:bodyDiv w:val="1"/>
      <w:marLeft w:val="0"/>
      <w:marRight w:val="0"/>
      <w:marTop w:val="0"/>
      <w:marBottom w:val="0"/>
      <w:divBdr>
        <w:top w:val="none" w:sz="0" w:space="0" w:color="auto"/>
        <w:left w:val="none" w:sz="0" w:space="0" w:color="auto"/>
        <w:bottom w:val="none" w:sz="0" w:space="0" w:color="auto"/>
        <w:right w:val="none" w:sz="0" w:space="0" w:color="auto"/>
      </w:divBdr>
      <w:divsChild>
        <w:div w:id="1308974870">
          <w:marLeft w:val="274"/>
          <w:marRight w:val="0"/>
          <w:marTop w:val="60"/>
          <w:marBottom w:val="60"/>
          <w:divBdr>
            <w:top w:val="none" w:sz="0" w:space="0" w:color="auto"/>
            <w:left w:val="none" w:sz="0" w:space="0" w:color="auto"/>
            <w:bottom w:val="none" w:sz="0" w:space="0" w:color="auto"/>
            <w:right w:val="none" w:sz="0" w:space="0" w:color="auto"/>
          </w:divBdr>
        </w:div>
        <w:div w:id="1585411702">
          <w:marLeft w:val="274"/>
          <w:marRight w:val="0"/>
          <w:marTop w:val="60"/>
          <w:marBottom w:val="60"/>
          <w:divBdr>
            <w:top w:val="none" w:sz="0" w:space="0" w:color="auto"/>
            <w:left w:val="none" w:sz="0" w:space="0" w:color="auto"/>
            <w:bottom w:val="none" w:sz="0" w:space="0" w:color="auto"/>
            <w:right w:val="none" w:sz="0" w:space="0" w:color="auto"/>
          </w:divBdr>
        </w:div>
        <w:div w:id="1570924652">
          <w:marLeft w:val="274"/>
          <w:marRight w:val="0"/>
          <w:marTop w:val="60"/>
          <w:marBottom w:val="60"/>
          <w:divBdr>
            <w:top w:val="none" w:sz="0" w:space="0" w:color="auto"/>
            <w:left w:val="none" w:sz="0" w:space="0" w:color="auto"/>
            <w:bottom w:val="none" w:sz="0" w:space="0" w:color="auto"/>
            <w:right w:val="none" w:sz="0" w:space="0" w:color="auto"/>
          </w:divBdr>
        </w:div>
        <w:div w:id="1963611857">
          <w:marLeft w:val="274"/>
          <w:marRight w:val="0"/>
          <w:marTop w:val="60"/>
          <w:marBottom w:val="60"/>
          <w:divBdr>
            <w:top w:val="none" w:sz="0" w:space="0" w:color="auto"/>
            <w:left w:val="none" w:sz="0" w:space="0" w:color="auto"/>
            <w:bottom w:val="none" w:sz="0" w:space="0" w:color="auto"/>
            <w:right w:val="none" w:sz="0" w:space="0" w:color="auto"/>
          </w:divBdr>
        </w:div>
        <w:div w:id="268315543">
          <w:marLeft w:val="274"/>
          <w:marRight w:val="0"/>
          <w:marTop w:val="60"/>
          <w:marBottom w:val="60"/>
          <w:divBdr>
            <w:top w:val="none" w:sz="0" w:space="0" w:color="auto"/>
            <w:left w:val="none" w:sz="0" w:space="0" w:color="auto"/>
            <w:bottom w:val="none" w:sz="0" w:space="0" w:color="auto"/>
            <w:right w:val="none" w:sz="0" w:space="0" w:color="auto"/>
          </w:divBdr>
        </w:div>
      </w:divsChild>
    </w:div>
    <w:div w:id="1554344816">
      <w:bodyDiv w:val="1"/>
      <w:marLeft w:val="0"/>
      <w:marRight w:val="0"/>
      <w:marTop w:val="0"/>
      <w:marBottom w:val="0"/>
      <w:divBdr>
        <w:top w:val="none" w:sz="0" w:space="0" w:color="auto"/>
        <w:left w:val="none" w:sz="0" w:space="0" w:color="auto"/>
        <w:bottom w:val="none" w:sz="0" w:space="0" w:color="auto"/>
        <w:right w:val="none" w:sz="0" w:space="0" w:color="auto"/>
      </w:divBdr>
      <w:divsChild>
        <w:div w:id="1222446837">
          <w:marLeft w:val="274"/>
          <w:marRight w:val="0"/>
          <w:marTop w:val="0"/>
          <w:marBottom w:val="0"/>
          <w:divBdr>
            <w:top w:val="none" w:sz="0" w:space="0" w:color="auto"/>
            <w:left w:val="none" w:sz="0" w:space="0" w:color="auto"/>
            <w:bottom w:val="none" w:sz="0" w:space="0" w:color="auto"/>
            <w:right w:val="none" w:sz="0" w:space="0" w:color="auto"/>
          </w:divBdr>
        </w:div>
        <w:div w:id="366181391">
          <w:marLeft w:val="274"/>
          <w:marRight w:val="0"/>
          <w:marTop w:val="0"/>
          <w:marBottom w:val="0"/>
          <w:divBdr>
            <w:top w:val="none" w:sz="0" w:space="0" w:color="auto"/>
            <w:left w:val="none" w:sz="0" w:space="0" w:color="auto"/>
            <w:bottom w:val="none" w:sz="0" w:space="0" w:color="auto"/>
            <w:right w:val="none" w:sz="0" w:space="0" w:color="auto"/>
          </w:divBdr>
        </w:div>
        <w:div w:id="829297434">
          <w:marLeft w:val="274"/>
          <w:marRight w:val="0"/>
          <w:marTop w:val="0"/>
          <w:marBottom w:val="0"/>
          <w:divBdr>
            <w:top w:val="none" w:sz="0" w:space="0" w:color="auto"/>
            <w:left w:val="none" w:sz="0" w:space="0" w:color="auto"/>
            <w:bottom w:val="none" w:sz="0" w:space="0" w:color="auto"/>
            <w:right w:val="none" w:sz="0" w:space="0" w:color="auto"/>
          </w:divBdr>
        </w:div>
        <w:div w:id="144052042">
          <w:marLeft w:val="274"/>
          <w:marRight w:val="0"/>
          <w:marTop w:val="0"/>
          <w:marBottom w:val="0"/>
          <w:divBdr>
            <w:top w:val="none" w:sz="0" w:space="0" w:color="auto"/>
            <w:left w:val="none" w:sz="0" w:space="0" w:color="auto"/>
            <w:bottom w:val="none" w:sz="0" w:space="0" w:color="auto"/>
            <w:right w:val="none" w:sz="0" w:space="0" w:color="auto"/>
          </w:divBdr>
        </w:div>
        <w:div w:id="93983240">
          <w:marLeft w:val="274"/>
          <w:marRight w:val="0"/>
          <w:marTop w:val="0"/>
          <w:marBottom w:val="0"/>
          <w:divBdr>
            <w:top w:val="none" w:sz="0" w:space="0" w:color="auto"/>
            <w:left w:val="none" w:sz="0" w:space="0" w:color="auto"/>
            <w:bottom w:val="none" w:sz="0" w:space="0" w:color="auto"/>
            <w:right w:val="none" w:sz="0" w:space="0" w:color="auto"/>
          </w:divBdr>
        </w:div>
      </w:divsChild>
    </w:div>
    <w:div w:id="1692338967">
      <w:bodyDiv w:val="1"/>
      <w:marLeft w:val="0"/>
      <w:marRight w:val="0"/>
      <w:marTop w:val="0"/>
      <w:marBottom w:val="0"/>
      <w:divBdr>
        <w:top w:val="none" w:sz="0" w:space="0" w:color="auto"/>
        <w:left w:val="none" w:sz="0" w:space="0" w:color="auto"/>
        <w:bottom w:val="none" w:sz="0" w:space="0" w:color="auto"/>
        <w:right w:val="none" w:sz="0" w:space="0" w:color="auto"/>
      </w:divBdr>
    </w:div>
    <w:div w:id="1775903280">
      <w:bodyDiv w:val="1"/>
      <w:marLeft w:val="0"/>
      <w:marRight w:val="0"/>
      <w:marTop w:val="0"/>
      <w:marBottom w:val="0"/>
      <w:divBdr>
        <w:top w:val="none" w:sz="0" w:space="0" w:color="auto"/>
        <w:left w:val="none" w:sz="0" w:space="0" w:color="auto"/>
        <w:bottom w:val="none" w:sz="0" w:space="0" w:color="auto"/>
        <w:right w:val="none" w:sz="0" w:space="0" w:color="auto"/>
      </w:divBdr>
    </w:div>
    <w:div w:id="1782067788">
      <w:bodyDiv w:val="1"/>
      <w:marLeft w:val="0"/>
      <w:marRight w:val="0"/>
      <w:marTop w:val="0"/>
      <w:marBottom w:val="0"/>
      <w:divBdr>
        <w:top w:val="none" w:sz="0" w:space="0" w:color="auto"/>
        <w:left w:val="none" w:sz="0" w:space="0" w:color="auto"/>
        <w:bottom w:val="none" w:sz="0" w:space="0" w:color="auto"/>
        <w:right w:val="none" w:sz="0" w:space="0" w:color="auto"/>
      </w:divBdr>
    </w:div>
    <w:div w:id="1791438866">
      <w:bodyDiv w:val="1"/>
      <w:marLeft w:val="0"/>
      <w:marRight w:val="0"/>
      <w:marTop w:val="0"/>
      <w:marBottom w:val="0"/>
      <w:divBdr>
        <w:top w:val="none" w:sz="0" w:space="0" w:color="auto"/>
        <w:left w:val="none" w:sz="0" w:space="0" w:color="auto"/>
        <w:bottom w:val="none" w:sz="0" w:space="0" w:color="auto"/>
        <w:right w:val="none" w:sz="0" w:space="0" w:color="auto"/>
      </w:divBdr>
    </w:div>
    <w:div w:id="1798335655">
      <w:bodyDiv w:val="1"/>
      <w:marLeft w:val="0"/>
      <w:marRight w:val="0"/>
      <w:marTop w:val="0"/>
      <w:marBottom w:val="0"/>
      <w:divBdr>
        <w:top w:val="none" w:sz="0" w:space="0" w:color="auto"/>
        <w:left w:val="none" w:sz="0" w:space="0" w:color="auto"/>
        <w:bottom w:val="none" w:sz="0" w:space="0" w:color="auto"/>
        <w:right w:val="none" w:sz="0" w:space="0" w:color="auto"/>
      </w:divBdr>
    </w:div>
    <w:div w:id="1846439262">
      <w:bodyDiv w:val="1"/>
      <w:marLeft w:val="0"/>
      <w:marRight w:val="0"/>
      <w:marTop w:val="0"/>
      <w:marBottom w:val="0"/>
      <w:divBdr>
        <w:top w:val="none" w:sz="0" w:space="0" w:color="auto"/>
        <w:left w:val="none" w:sz="0" w:space="0" w:color="auto"/>
        <w:bottom w:val="none" w:sz="0" w:space="0" w:color="auto"/>
        <w:right w:val="none" w:sz="0" w:space="0" w:color="auto"/>
      </w:divBdr>
      <w:divsChild>
        <w:div w:id="914701041">
          <w:marLeft w:val="360"/>
          <w:marRight w:val="0"/>
          <w:marTop w:val="0"/>
          <w:marBottom w:val="0"/>
          <w:divBdr>
            <w:top w:val="none" w:sz="0" w:space="0" w:color="auto"/>
            <w:left w:val="none" w:sz="0" w:space="0" w:color="auto"/>
            <w:bottom w:val="none" w:sz="0" w:space="0" w:color="auto"/>
            <w:right w:val="none" w:sz="0" w:space="0" w:color="auto"/>
          </w:divBdr>
        </w:div>
        <w:div w:id="473066671">
          <w:marLeft w:val="360"/>
          <w:marRight w:val="0"/>
          <w:marTop w:val="0"/>
          <w:marBottom w:val="0"/>
          <w:divBdr>
            <w:top w:val="none" w:sz="0" w:space="0" w:color="auto"/>
            <w:left w:val="none" w:sz="0" w:space="0" w:color="auto"/>
            <w:bottom w:val="none" w:sz="0" w:space="0" w:color="auto"/>
            <w:right w:val="none" w:sz="0" w:space="0" w:color="auto"/>
          </w:divBdr>
        </w:div>
        <w:div w:id="132018817">
          <w:marLeft w:val="360"/>
          <w:marRight w:val="0"/>
          <w:marTop w:val="0"/>
          <w:marBottom w:val="0"/>
          <w:divBdr>
            <w:top w:val="none" w:sz="0" w:space="0" w:color="auto"/>
            <w:left w:val="none" w:sz="0" w:space="0" w:color="auto"/>
            <w:bottom w:val="none" w:sz="0" w:space="0" w:color="auto"/>
            <w:right w:val="none" w:sz="0" w:space="0" w:color="auto"/>
          </w:divBdr>
        </w:div>
        <w:div w:id="239945504">
          <w:marLeft w:val="360"/>
          <w:marRight w:val="0"/>
          <w:marTop w:val="0"/>
          <w:marBottom w:val="0"/>
          <w:divBdr>
            <w:top w:val="none" w:sz="0" w:space="0" w:color="auto"/>
            <w:left w:val="none" w:sz="0" w:space="0" w:color="auto"/>
            <w:bottom w:val="none" w:sz="0" w:space="0" w:color="auto"/>
            <w:right w:val="none" w:sz="0" w:space="0" w:color="auto"/>
          </w:divBdr>
        </w:div>
        <w:div w:id="1371878387">
          <w:marLeft w:val="360"/>
          <w:marRight w:val="0"/>
          <w:marTop w:val="0"/>
          <w:marBottom w:val="0"/>
          <w:divBdr>
            <w:top w:val="none" w:sz="0" w:space="0" w:color="auto"/>
            <w:left w:val="none" w:sz="0" w:space="0" w:color="auto"/>
            <w:bottom w:val="none" w:sz="0" w:space="0" w:color="auto"/>
            <w:right w:val="none" w:sz="0" w:space="0" w:color="auto"/>
          </w:divBdr>
        </w:div>
        <w:div w:id="131169199">
          <w:marLeft w:val="360"/>
          <w:marRight w:val="0"/>
          <w:marTop w:val="0"/>
          <w:marBottom w:val="0"/>
          <w:divBdr>
            <w:top w:val="none" w:sz="0" w:space="0" w:color="auto"/>
            <w:left w:val="none" w:sz="0" w:space="0" w:color="auto"/>
            <w:bottom w:val="none" w:sz="0" w:space="0" w:color="auto"/>
            <w:right w:val="none" w:sz="0" w:space="0" w:color="auto"/>
          </w:divBdr>
        </w:div>
        <w:div w:id="227109328">
          <w:marLeft w:val="360"/>
          <w:marRight w:val="0"/>
          <w:marTop w:val="0"/>
          <w:marBottom w:val="0"/>
          <w:divBdr>
            <w:top w:val="none" w:sz="0" w:space="0" w:color="auto"/>
            <w:left w:val="none" w:sz="0" w:space="0" w:color="auto"/>
            <w:bottom w:val="none" w:sz="0" w:space="0" w:color="auto"/>
            <w:right w:val="none" w:sz="0" w:space="0" w:color="auto"/>
          </w:divBdr>
        </w:div>
        <w:div w:id="1649162378">
          <w:marLeft w:val="360"/>
          <w:marRight w:val="0"/>
          <w:marTop w:val="0"/>
          <w:marBottom w:val="0"/>
          <w:divBdr>
            <w:top w:val="none" w:sz="0" w:space="0" w:color="auto"/>
            <w:left w:val="none" w:sz="0" w:space="0" w:color="auto"/>
            <w:bottom w:val="none" w:sz="0" w:space="0" w:color="auto"/>
            <w:right w:val="none" w:sz="0" w:space="0" w:color="auto"/>
          </w:divBdr>
        </w:div>
        <w:div w:id="2049254689">
          <w:marLeft w:val="360"/>
          <w:marRight w:val="0"/>
          <w:marTop w:val="0"/>
          <w:marBottom w:val="0"/>
          <w:divBdr>
            <w:top w:val="none" w:sz="0" w:space="0" w:color="auto"/>
            <w:left w:val="none" w:sz="0" w:space="0" w:color="auto"/>
            <w:bottom w:val="none" w:sz="0" w:space="0" w:color="auto"/>
            <w:right w:val="none" w:sz="0" w:space="0" w:color="auto"/>
          </w:divBdr>
        </w:div>
        <w:div w:id="1406368783">
          <w:marLeft w:val="360"/>
          <w:marRight w:val="0"/>
          <w:marTop w:val="0"/>
          <w:marBottom w:val="0"/>
          <w:divBdr>
            <w:top w:val="none" w:sz="0" w:space="0" w:color="auto"/>
            <w:left w:val="none" w:sz="0" w:space="0" w:color="auto"/>
            <w:bottom w:val="none" w:sz="0" w:space="0" w:color="auto"/>
            <w:right w:val="none" w:sz="0" w:space="0" w:color="auto"/>
          </w:divBdr>
        </w:div>
      </w:divsChild>
    </w:div>
    <w:div w:id="1856844672">
      <w:bodyDiv w:val="1"/>
      <w:marLeft w:val="0"/>
      <w:marRight w:val="0"/>
      <w:marTop w:val="0"/>
      <w:marBottom w:val="0"/>
      <w:divBdr>
        <w:top w:val="none" w:sz="0" w:space="0" w:color="auto"/>
        <w:left w:val="none" w:sz="0" w:space="0" w:color="auto"/>
        <w:bottom w:val="none" w:sz="0" w:space="0" w:color="auto"/>
        <w:right w:val="none" w:sz="0" w:space="0" w:color="auto"/>
      </w:divBdr>
    </w:div>
    <w:div w:id="2028604853">
      <w:bodyDiv w:val="1"/>
      <w:marLeft w:val="0"/>
      <w:marRight w:val="0"/>
      <w:marTop w:val="0"/>
      <w:marBottom w:val="0"/>
      <w:divBdr>
        <w:top w:val="none" w:sz="0" w:space="0" w:color="auto"/>
        <w:left w:val="none" w:sz="0" w:space="0" w:color="auto"/>
        <w:bottom w:val="none" w:sz="0" w:space="0" w:color="auto"/>
        <w:right w:val="none" w:sz="0" w:space="0" w:color="auto"/>
      </w:divBdr>
    </w:div>
    <w:div w:id="2033267243">
      <w:bodyDiv w:val="1"/>
      <w:marLeft w:val="0"/>
      <w:marRight w:val="0"/>
      <w:marTop w:val="0"/>
      <w:marBottom w:val="0"/>
      <w:divBdr>
        <w:top w:val="none" w:sz="0" w:space="0" w:color="auto"/>
        <w:left w:val="none" w:sz="0" w:space="0" w:color="auto"/>
        <w:bottom w:val="none" w:sz="0" w:space="0" w:color="auto"/>
        <w:right w:val="none" w:sz="0" w:space="0" w:color="auto"/>
      </w:divBdr>
    </w:div>
    <w:div w:id="2052682182">
      <w:bodyDiv w:val="1"/>
      <w:marLeft w:val="0"/>
      <w:marRight w:val="0"/>
      <w:marTop w:val="0"/>
      <w:marBottom w:val="0"/>
      <w:divBdr>
        <w:top w:val="none" w:sz="0" w:space="0" w:color="auto"/>
        <w:left w:val="none" w:sz="0" w:space="0" w:color="auto"/>
        <w:bottom w:val="none" w:sz="0" w:space="0" w:color="auto"/>
        <w:right w:val="none" w:sz="0" w:space="0" w:color="auto"/>
      </w:divBdr>
    </w:div>
    <w:div w:id="2069452501">
      <w:bodyDiv w:val="1"/>
      <w:marLeft w:val="0"/>
      <w:marRight w:val="0"/>
      <w:marTop w:val="0"/>
      <w:marBottom w:val="0"/>
      <w:divBdr>
        <w:top w:val="none" w:sz="0" w:space="0" w:color="auto"/>
        <w:left w:val="none" w:sz="0" w:space="0" w:color="auto"/>
        <w:bottom w:val="none" w:sz="0" w:space="0" w:color="auto"/>
        <w:right w:val="none" w:sz="0" w:space="0" w:color="auto"/>
      </w:divBdr>
      <w:divsChild>
        <w:div w:id="1549219727">
          <w:marLeft w:val="1800"/>
          <w:marRight w:val="0"/>
          <w:marTop w:val="100"/>
          <w:marBottom w:val="0"/>
          <w:divBdr>
            <w:top w:val="none" w:sz="0" w:space="0" w:color="auto"/>
            <w:left w:val="none" w:sz="0" w:space="0" w:color="auto"/>
            <w:bottom w:val="none" w:sz="0" w:space="0" w:color="auto"/>
            <w:right w:val="none" w:sz="0" w:space="0" w:color="auto"/>
          </w:divBdr>
        </w:div>
        <w:div w:id="1503159586">
          <w:marLeft w:val="180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F3831D72E44DFB41B8B19DEB37984835" ma:contentTypeVersion="1" ma:contentTypeDescription="Create a new document." ma:contentTypeScope="" ma:versionID="cf1822299b4566e3fd91b39be38bcd7c">
  <xsd:schema xmlns:xsd="http://www.w3.org/2001/XMLSchema" xmlns:xs="http://www.w3.org/2001/XMLSchema" xmlns:p="http://schemas.microsoft.com/office/2006/metadata/properties" xmlns:ns2="28543af9-4324-46d1-8527-9851f6216e0e" targetNamespace="http://schemas.microsoft.com/office/2006/metadata/properties" ma:root="true" ma:fieldsID="7fee3e83f0dad6af43016e10bb75f46a" ns2:_="">
    <xsd:import namespace="28543af9-4324-46d1-8527-9851f6216e0e"/>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43af9-4324-46d1-8527-9851f6216e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20ED1-5A38-475F-AA8F-F792805579DB}">
  <ds:schemaRefs>
    <ds:schemaRef ds:uri="http://schemas.microsoft.com/sharepoint/v3/contenttype/forms"/>
  </ds:schemaRefs>
</ds:datastoreItem>
</file>

<file path=customXml/itemProps2.xml><?xml version="1.0" encoding="utf-8"?>
<ds:datastoreItem xmlns:ds="http://schemas.openxmlformats.org/officeDocument/2006/customXml" ds:itemID="{AC45D90D-0A58-467C-A10C-9229A2F1CF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4410236-612B-4F4F-B72A-87D9F7696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43af9-4324-46d1-8527-9851f6216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2F3AB5-27B9-4059-B879-A07D206E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23</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IFRS17_ETL Contract Creation Life</vt:lpstr>
    </vt:vector>
  </TitlesOfParts>
  <Manager/>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IFRS17_ETL Contract Creation Life</dc:title>
  <dc:creator>lelange@deloitte.com</dc:creator>
  <cp:lastModifiedBy>Lange, Leif Hendrik</cp:lastModifiedBy>
  <cp:revision>51</cp:revision>
  <cp:lastPrinted>2017-06-10T06:58:00Z</cp:lastPrinted>
  <dcterms:created xsi:type="dcterms:W3CDTF">2021-02-03T23:56:00Z</dcterms:created>
  <dcterms:modified xsi:type="dcterms:W3CDTF">2021-02-22T04:38:00Z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y fmtid="{D5CDD505-2E9C-101B-9397-08002B2CF9AE}" pid="3" name="ContentTypeId">
    <vt:lpwstr>0x010100F3831D72E44DFB41B8B19DEB37984835</vt:lpwstr>
  </property>
</Properties>
</file>